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D2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0B7E369F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40217AE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F531E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2BBF490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4FA1E91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77FAB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42D9EC69" w14:textId="77777777" w:rsidR="00E55C5F" w:rsidRPr="00BB3214" w:rsidRDefault="00E55C5F" w:rsidP="00E55C5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3D4F5F3F" w14:textId="77777777" w:rsidR="00E55C5F" w:rsidRPr="00BB3214" w:rsidRDefault="00E55C5F" w:rsidP="00E55C5F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029"/>
        <w:gridCol w:w="98"/>
        <w:gridCol w:w="4932"/>
      </w:tblGrid>
      <w:tr w:rsidR="00BB3214" w:rsidRPr="00E55C5F" w14:paraId="3BDB9BED" w14:textId="77777777" w:rsidTr="00BB3214">
        <w:tc>
          <w:tcPr>
            <w:tcW w:w="1281" w:type="dxa"/>
            <w:vAlign w:val="center"/>
          </w:tcPr>
          <w:p w14:paraId="2905CB54" w14:textId="77777777" w:rsidR="00BB3214" w:rsidRPr="00BB3214" w:rsidRDefault="00BB3214" w:rsidP="002E3D49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5029" w:type="dxa"/>
          </w:tcPr>
          <w:p w14:paraId="5E562E61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0AC789BF" w14:textId="6D9288B8" w:rsidR="00BB3214" w:rsidRPr="00BB3214" w:rsidRDefault="008E3ADB" w:rsidP="008E3A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Аспирант</w:t>
            </w:r>
            <w:r w:rsidR="007B72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факультета компьютерных наук департамента программной инженерии</w:t>
            </w:r>
            <w:r w:rsidR="000F1A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штатный преподаватель факультета компьютерных наук</w:t>
            </w:r>
          </w:p>
          <w:p w14:paraId="23FC2DBE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73A53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3A78" w14:textId="79C699B7" w:rsidR="00BB3214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Н.А. Терлыч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 /</w:t>
            </w:r>
          </w:p>
          <w:p w14:paraId="46F0D620" w14:textId="77777777" w:rsidR="00527C23" w:rsidRPr="00527C23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г.</w:t>
            </w:r>
          </w:p>
          <w:p w14:paraId="2B147D45" w14:textId="77777777" w:rsidR="00BB3214" w:rsidRDefault="00BB3214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0535CDF" w14:textId="77777777" w:rsidR="008E3ADB" w:rsidRPr="00E55C5F" w:rsidRDefault="008E3ADB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30" w:type="dxa"/>
            <w:gridSpan w:val="2"/>
          </w:tcPr>
          <w:p w14:paraId="391EA949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85119ED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14:paraId="0A5C9316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ста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рший преподаватель департамента 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программной инженерии</w:t>
            </w:r>
          </w:p>
          <w:p w14:paraId="1C835B6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556E67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796146" w14:textId="77777777" w:rsidR="00BB3214" w:rsidRPr="00B7393C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 w:rsidRPr="00527C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Н.А. Павлочев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93C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14:paraId="39959E03" w14:textId="77777777" w:rsidR="00BB3214" w:rsidRPr="00527C23" w:rsidRDefault="00527C23" w:rsidP="002E3D49">
            <w:pPr>
              <w:jc w:val="center"/>
              <w:rPr>
                <w:rFonts w:ascii="Times New Roman" w:eastAsia="Calibri" w:hAnsi="Times New Roman" w:cs="Times New Roman"/>
                <w:b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E55C5F" w:rsidRPr="00E55C5F" w14:paraId="4A994631" w14:textId="77777777" w:rsidTr="00BB3214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55C5F" w:rsidRPr="00E55C5F" w14:paraId="52E77C26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2F9ADD5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EC34E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E4B7C5D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929E8A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D8DAB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9559026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EEEC7B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F2E55A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23F1D077" w14:textId="77777777" w:rsidTr="002E3D4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87F591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E4ADF2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6A6CBDC1" w14:textId="77777777" w:rsidTr="00685EF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D73DE0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shd w:val="clear" w:color="auto" w:fill="FFFFFF" w:themeFill="background1"/>
                  <w:textDirection w:val="btLr"/>
                  <w:vAlign w:val="center"/>
                </w:tcPr>
                <w:p w14:paraId="726D694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68B883C8" w14:textId="77777777" w:rsidR="00E55C5F" w:rsidRPr="00E55C5F" w:rsidRDefault="00E55C5F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</w:tcPr>
          <w:p w14:paraId="09A4745D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510CC0F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B4F07B" w14:textId="687AC055" w:rsidR="00E55C5F" w:rsidRPr="00B32578" w:rsidRDefault="008E3ADB" w:rsidP="008E3ADB">
            <w:pPr>
              <w:pStyle w:val="TTAPFULLPROGRAMNAMESTYLE"/>
              <w:spacing w:before="1080"/>
              <w:rPr>
                <w:b/>
                <w:sz w:val="28"/>
                <w:szCs w:val="28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3E7A84F6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4BA8E1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A9AC5EF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EA847F3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8DD2539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76E9BD91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01A56EB" w14:textId="06394DD7" w:rsidR="00E55C5F" w:rsidRPr="00BB3214" w:rsidRDefault="00980AF7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-01 ТЗ 01-1-ЛУ</w:t>
            </w:r>
          </w:p>
          <w:p w14:paraId="0D8536F0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B3214" w:rsidRPr="00E55C5F" w14:paraId="418F02E5" w14:textId="77777777" w:rsidTr="00BB3214">
        <w:trPr>
          <w:trHeight w:val="2337"/>
        </w:trPr>
        <w:tc>
          <w:tcPr>
            <w:tcW w:w="1281" w:type="dxa"/>
            <w:vMerge/>
            <w:vAlign w:val="center"/>
          </w:tcPr>
          <w:p w14:paraId="7526A610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127" w:type="dxa"/>
            <w:gridSpan w:val="2"/>
          </w:tcPr>
          <w:p w14:paraId="66BDA52D" w14:textId="77777777" w:rsidR="00BB3214" w:rsidRPr="00E55C5F" w:rsidRDefault="00BB3214" w:rsidP="002E3D4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32" w:type="dxa"/>
          </w:tcPr>
          <w:p w14:paraId="1476A8CF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736D189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11416B" w14:textId="77777777" w:rsidR="00BB3214" w:rsidRPr="00BB3214" w:rsidRDefault="00BB3214" w:rsidP="00F32FB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7B720C">
              <w:rPr>
                <w:rFonts w:ascii="Times New Roman" w:eastAsia="Calibri" w:hAnsi="Times New Roman" w:cs="Times New Roman"/>
                <w:sz w:val="24"/>
                <w:szCs w:val="24"/>
              </w:rPr>
              <w:t>СПОЛНИТЕЛЬ</w:t>
            </w:r>
          </w:p>
          <w:p w14:paraId="1A079F1C" w14:textId="77777777" w:rsidR="00BB3214" w:rsidRPr="007B720C" w:rsidRDefault="007B720C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BB3214"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тудент группы БПИ225</w:t>
            </w:r>
          </w:p>
          <w:p w14:paraId="316FA4C1" w14:textId="49055893" w:rsidR="00BB3214" w:rsidRPr="007B720C" w:rsidRDefault="00BB3214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 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А.Е.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Дадыков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</w:p>
          <w:p w14:paraId="231040B4" w14:textId="77777777" w:rsidR="00BB3214" w:rsidRPr="008B34FA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 w:rsidR="008B34FA"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BB3214" w:rsidRPr="00E55C5F" w14:paraId="33A3678D" w14:textId="77777777" w:rsidTr="007B720C">
        <w:trPr>
          <w:trHeight w:val="1694"/>
        </w:trPr>
        <w:tc>
          <w:tcPr>
            <w:tcW w:w="1281" w:type="dxa"/>
            <w:vMerge/>
            <w:vAlign w:val="center"/>
          </w:tcPr>
          <w:p w14:paraId="266EEC4D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  <w:vAlign w:val="bottom"/>
          </w:tcPr>
          <w:p w14:paraId="086C090A" w14:textId="77777777" w:rsidR="00BB3214" w:rsidRPr="00685EFC" w:rsidRDefault="00BB3214" w:rsidP="00BB3214">
            <w:pPr>
              <w:pStyle w:val="TTAPFULLPROGRAMNAMESTYLE"/>
              <w:rPr>
                <w:rFonts w:cs="Times New Roman"/>
                <w:szCs w:val="24"/>
              </w:rPr>
            </w:pPr>
            <w:r w:rsidRPr="00685EFC">
              <w:rPr>
                <w:rFonts w:eastAsia="Calibri" w:cs="Times New Roman"/>
                <w:szCs w:val="24"/>
              </w:rPr>
              <w:t>Москва 2024</w:t>
            </w:r>
          </w:p>
        </w:tc>
      </w:tr>
    </w:tbl>
    <w:p w14:paraId="1EC8586D" w14:textId="77777777" w:rsidR="00B32578" w:rsidRPr="005D2F01" w:rsidRDefault="00B32578" w:rsidP="00BB3214">
      <w:pPr>
        <w:pStyle w:val="TTAPFULLPROGRAMNAMESTYLE"/>
        <w:jc w:val="left"/>
        <w:rPr>
          <w:rFonts w:cs="Times New Roman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5528"/>
      </w:tblGrid>
      <w:tr w:rsidR="005D2F01" w:rsidRPr="00912A07" w14:paraId="76A6F49A" w14:textId="77777777" w:rsidTr="007B720C">
        <w:trPr>
          <w:gridBefore w:val="1"/>
          <w:wBefore w:w="1281" w:type="dxa"/>
        </w:trPr>
        <w:tc>
          <w:tcPr>
            <w:tcW w:w="4531" w:type="dxa"/>
          </w:tcPr>
          <w:p w14:paraId="06F51D07" w14:textId="77777777" w:rsidR="005D2F01" w:rsidRPr="00BB3214" w:rsidRDefault="005D2F01" w:rsidP="002E3D4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3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УТВЕРЖДЕН </w:t>
            </w:r>
          </w:p>
          <w:p w14:paraId="04673757" w14:textId="01C58F8D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-01 ТЗ 01-1-ЛУ</w:t>
            </w:r>
            <w:r w:rsidRPr="00912A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06C2B503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5D2F01" w:rsidRPr="00912A07" w14:paraId="66933037" w14:textId="77777777" w:rsidTr="007B720C">
        <w:tblPrEx>
          <w:tblCellMar>
            <w:left w:w="0" w:type="dxa"/>
            <w:right w:w="0" w:type="dxa"/>
          </w:tblCellMar>
        </w:tblPrEx>
        <w:trPr>
          <w:trHeight w:val="7670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D2F01" w:rsidRPr="00BB3214" w14:paraId="72BA8CC9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2A0D7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E163B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640720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7F526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44B60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0B1E38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EFEF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73CA4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386D88EC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627CF3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6038BD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77EB4E0F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2A8C8A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5E7CEC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1E9DF9" w14:textId="77777777" w:rsidR="005D2F01" w:rsidRPr="00BB3214" w:rsidRDefault="005D2F01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69F0B22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E7B0199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FF93A2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738AF68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4ADD5F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BF62C83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1677E0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01C7D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5D0396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55F620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40FD9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2"/>
            <w:vAlign w:val="bottom"/>
          </w:tcPr>
          <w:p w14:paraId="034D492D" w14:textId="77777777" w:rsidR="005D2F01" w:rsidRPr="00912A07" w:rsidRDefault="005D2F01" w:rsidP="00912A07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FCE31E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1D056" w14:textId="7F7750D9" w:rsidR="005D2F01" w:rsidRPr="008E3ADB" w:rsidRDefault="008E3ADB" w:rsidP="00912A07">
            <w:pPr>
              <w:pStyle w:val="TTAPFULLPROGRAMNAMESTYLE"/>
              <w:spacing w:before="1080"/>
              <w:rPr>
                <w:szCs w:val="24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50C26D4D" w14:textId="42F72FDA" w:rsidR="005D2F01" w:rsidRPr="00BB3214" w:rsidRDefault="005D2F01" w:rsidP="00912A07">
            <w:pPr>
              <w:pStyle w:val="TTAPFULLPROGRAMNAMESTYLE"/>
              <w:rPr>
                <w:b/>
                <w:szCs w:val="24"/>
              </w:rPr>
            </w:pPr>
          </w:p>
          <w:p w14:paraId="4DE7F8C4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3F5038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F54617" w14:textId="77777777" w:rsidR="005D2F01" w:rsidRPr="007B720C" w:rsidRDefault="00BB3214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068EC0B8" w14:textId="3D511D8D" w:rsidR="005D2F01" w:rsidRPr="007B720C" w:rsidRDefault="005D2F01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-01 ТЗ 01-1</w:t>
            </w:r>
          </w:p>
          <w:p w14:paraId="2D83F696" w14:textId="25C8EC5A" w:rsidR="005D2F01" w:rsidRPr="00ED4D76" w:rsidRDefault="008B34FA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Листов 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  <w:p w14:paraId="3A97A49F" w14:textId="77777777" w:rsidR="005D2F01" w:rsidRPr="00912A07" w:rsidRDefault="005D2F01" w:rsidP="002E3D4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D2F01" w:rsidRPr="00912A07" w14:paraId="2D7161C3" w14:textId="77777777" w:rsidTr="007B720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7ADA09F" w14:textId="77777777" w:rsidR="005D2F01" w:rsidRPr="00912A07" w:rsidRDefault="005D2F01" w:rsidP="005D2F0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59" w:type="dxa"/>
            <w:gridSpan w:val="2"/>
          </w:tcPr>
          <w:p w14:paraId="1AF7CA28" w14:textId="77777777" w:rsidR="005D2F01" w:rsidRDefault="005D2F01" w:rsidP="005D2F01">
            <w:pPr>
              <w:tabs>
                <w:tab w:val="left" w:pos="52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13249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EA5D2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DC2649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B56C7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0E5EE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5AB52F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57E94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35B79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D06B0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A5E5B9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16AB44F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942D31" w14:textId="77777777" w:rsidR="005D2F01" w:rsidRDefault="005D2F01" w:rsidP="005D2F01">
            <w:pPr>
              <w:pStyle w:val="TTAPFULLPROGRAMNAMESTYLE"/>
              <w:rPr>
                <w:rFonts w:eastAsia="Calibri" w:cs="Times New Roman"/>
                <w:b/>
                <w:sz w:val="28"/>
                <w:szCs w:val="28"/>
              </w:rPr>
            </w:pPr>
            <w:r w:rsidRPr="005D2F01">
              <w:rPr>
                <w:rFonts w:eastAsia="Calibri" w:cs="Times New Roman"/>
                <w:b/>
                <w:sz w:val="28"/>
                <w:szCs w:val="28"/>
              </w:rPr>
              <w:t xml:space="preserve">              </w:t>
            </w:r>
          </w:p>
          <w:p w14:paraId="40967942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B6A540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E8501" w14:textId="77777777" w:rsidR="005D2F01" w:rsidRPr="00BB3214" w:rsidRDefault="005D2F01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Москва 2024</w:t>
            </w:r>
          </w:p>
        </w:tc>
      </w:tr>
    </w:tbl>
    <w:p w14:paraId="71C04CFB" w14:textId="77777777" w:rsidR="00296B31" w:rsidRDefault="00E31B80" w:rsidP="00816BD4">
      <w:pPr>
        <w:pStyle w:val="TTTITLENONUMBER"/>
      </w:pPr>
      <w:r>
        <w:lastRenderedPageBreak/>
        <w:t>СОДЕРЖАНИЕ</w:t>
      </w:r>
    </w:p>
    <w:p w14:paraId="75BE4C8A" w14:textId="307E5793" w:rsidR="00D0114D" w:rsidRDefault="00F0512E">
      <w:pPr>
        <w:pStyle w:val="11"/>
        <w:rPr>
          <w:ins w:id="1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\h \z \t "TT_TITLE;1;TT_SUBTITLE;2;TT_CLAUSE;3;TT_SUBCLAUSE;4" </w:instrText>
      </w:r>
      <w:r>
        <w:fldChar w:fldCharType="separate"/>
      </w:r>
      <w:ins w:id="2" w:author="Артемий Дадыков" w:date="2024-02-15T21:00:00Z">
        <w:r w:rsidR="00D0114D" w:rsidRPr="00B41B92">
          <w:rPr>
            <w:rStyle w:val="a5"/>
            <w:noProof/>
          </w:rPr>
          <w:fldChar w:fldCharType="begin"/>
        </w:r>
        <w:r w:rsidR="00D0114D" w:rsidRPr="00B41B92">
          <w:rPr>
            <w:rStyle w:val="a5"/>
            <w:noProof/>
          </w:rPr>
          <w:instrText xml:space="preserve"> </w:instrText>
        </w:r>
        <w:r w:rsidR="00D0114D">
          <w:rPr>
            <w:noProof/>
          </w:rPr>
          <w:instrText>HYPERLINK \l "_Toc158923289"</w:instrText>
        </w:r>
        <w:r w:rsidR="00D0114D" w:rsidRPr="00B41B92">
          <w:rPr>
            <w:rStyle w:val="a5"/>
            <w:noProof/>
          </w:rPr>
          <w:instrText xml:space="preserve"> </w:instrText>
        </w:r>
        <w:r w:rsidR="00D0114D" w:rsidRPr="00B41B92">
          <w:rPr>
            <w:rStyle w:val="a5"/>
            <w:noProof/>
          </w:rPr>
        </w:r>
        <w:r w:rsidR="00D0114D" w:rsidRPr="00B41B92">
          <w:rPr>
            <w:rStyle w:val="a5"/>
            <w:noProof/>
          </w:rPr>
          <w:fldChar w:fldCharType="separate"/>
        </w:r>
        <w:r w:rsidR="00D0114D" w:rsidRPr="00B41B92">
          <w:rPr>
            <w:rStyle w:val="a5"/>
            <w:noProof/>
          </w:rPr>
          <w:t>АНнотация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_Toc158923289 \h </w:instrText>
        </w:r>
      </w:ins>
      <w:r w:rsidR="00D0114D">
        <w:rPr>
          <w:noProof/>
          <w:webHidden/>
        </w:rPr>
      </w:r>
      <w:r w:rsidR="00D0114D">
        <w:rPr>
          <w:noProof/>
          <w:webHidden/>
        </w:rPr>
        <w:fldChar w:fldCharType="separate"/>
      </w:r>
      <w:ins w:id="3" w:author="Артемий Дадыков" w:date="2024-02-15T21:00:00Z">
        <w:r w:rsidR="00D0114D">
          <w:rPr>
            <w:noProof/>
            <w:webHidden/>
          </w:rPr>
          <w:t>4</w:t>
        </w:r>
        <w:r w:rsidR="00D0114D">
          <w:rPr>
            <w:noProof/>
            <w:webHidden/>
          </w:rPr>
          <w:fldChar w:fldCharType="end"/>
        </w:r>
        <w:r w:rsidR="00D0114D" w:rsidRPr="00B41B92">
          <w:rPr>
            <w:rStyle w:val="a5"/>
            <w:noProof/>
          </w:rPr>
          <w:fldChar w:fldCharType="end"/>
        </w:r>
      </w:ins>
    </w:p>
    <w:p w14:paraId="208B33C9" w14:textId="52AEB140" w:rsidR="00D0114D" w:rsidRDefault="00D0114D">
      <w:pPr>
        <w:pStyle w:val="11"/>
        <w:rPr>
          <w:ins w:id="4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5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"_Toc158923290"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" w:author="Артемий Дадыков" w:date="2024-02-15T21:0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174E5DFE" w14:textId="1507D25D" w:rsidR="00D0114D" w:rsidRDefault="00D0114D">
      <w:pPr>
        <w:pStyle w:val="11"/>
        <w:rPr>
          <w:ins w:id="7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8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"_Toc158923291"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" w:author="Артемий Дадыков" w:date="2024-02-15T21:00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3478A70D" w14:textId="38319C8D" w:rsidR="00D0114D" w:rsidRDefault="00D0114D">
      <w:pPr>
        <w:pStyle w:val="21"/>
        <w:tabs>
          <w:tab w:val="right" w:leader="dot" w:pos="10195"/>
        </w:tabs>
        <w:rPr>
          <w:ins w:id="10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11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"_Toc158923292"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1.1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Артемий Дадыков" w:date="2024-02-15T21:00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13AD6608" w14:textId="7CEB66B2" w:rsidR="00D0114D" w:rsidRDefault="00D0114D">
      <w:pPr>
        <w:pStyle w:val="21"/>
        <w:tabs>
          <w:tab w:val="right" w:leader="dot" w:pos="10195"/>
        </w:tabs>
        <w:rPr>
          <w:ins w:id="13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14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"_Toc158923293"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1.2 Краткая характеристика области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Артемий Дадыков" w:date="2024-02-15T21:00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7E2FFF3E" w14:textId="75180D69" w:rsidR="00D0114D" w:rsidRDefault="00D0114D">
      <w:pPr>
        <w:pStyle w:val="11"/>
        <w:rPr>
          <w:ins w:id="16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17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"_Toc158923294"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2.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Артемий Дадыков" w:date="2024-02-15T21:0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125FF286" w14:textId="4F6E7AF1" w:rsidR="00D0114D" w:rsidRDefault="00D0114D">
      <w:pPr>
        <w:pStyle w:val="21"/>
        <w:tabs>
          <w:tab w:val="right" w:leader="dot" w:pos="10195"/>
        </w:tabs>
        <w:rPr>
          <w:ins w:id="19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20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"_Toc158923295"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2.1 Документы, на основании которых ведется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Артемий Дадыков" w:date="2024-02-15T21:0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5E7C20B" w14:textId="4D76725E" w:rsidR="00D0114D" w:rsidRDefault="00D0114D">
      <w:pPr>
        <w:pStyle w:val="21"/>
        <w:tabs>
          <w:tab w:val="right" w:leader="dot" w:pos="10195"/>
        </w:tabs>
        <w:rPr>
          <w:ins w:id="22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23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"_Toc158923296"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2.2 Наименование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Артемий Дадыков" w:date="2024-02-15T21:0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270BDECA" w14:textId="3F528A51" w:rsidR="00D0114D" w:rsidRDefault="00D0114D">
      <w:pPr>
        <w:pStyle w:val="21"/>
        <w:tabs>
          <w:tab w:val="right" w:leader="dot" w:pos="10195"/>
        </w:tabs>
        <w:rPr>
          <w:ins w:id="25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26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"_Toc158923297"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2.3 Условное обозначение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Артемий Дадыков" w:date="2024-02-15T21:0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D6EA71B" w14:textId="3C15F033" w:rsidR="00D0114D" w:rsidRDefault="00D0114D">
      <w:pPr>
        <w:pStyle w:val="11"/>
        <w:rPr>
          <w:ins w:id="28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29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"_Toc158923298"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Артемий Дадыков" w:date="2024-02-15T21:0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690D615E" w14:textId="5EF1B450" w:rsidR="00D0114D" w:rsidRDefault="00D0114D">
      <w:pPr>
        <w:pStyle w:val="21"/>
        <w:tabs>
          <w:tab w:val="right" w:leader="dot" w:pos="10195"/>
        </w:tabs>
        <w:rPr>
          <w:ins w:id="31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32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"_Toc158923299"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3.1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_Toc158923299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Артемий Дадыков" w:date="2024-02-15T21:0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415D3395" w14:textId="2E0B0A69" w:rsidR="00D0114D" w:rsidRDefault="00D0114D">
      <w:pPr>
        <w:pStyle w:val="21"/>
        <w:tabs>
          <w:tab w:val="right" w:leader="dot" w:pos="10195"/>
        </w:tabs>
        <w:rPr>
          <w:ins w:id="34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35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"_Toc158923300"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3.2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Артемий Дадыков" w:date="2024-02-15T21:0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2F90AC34" w14:textId="10D3CA7F" w:rsidR="00D0114D" w:rsidRDefault="00D0114D">
      <w:pPr>
        <w:pStyle w:val="11"/>
        <w:rPr>
          <w:ins w:id="37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38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"_Toc158923301"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Артемий Дадыков" w:date="2024-02-15T21:00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5C2B0EE5" w14:textId="1D5841C6" w:rsidR="00D0114D" w:rsidRDefault="00D0114D">
      <w:pPr>
        <w:pStyle w:val="21"/>
        <w:tabs>
          <w:tab w:val="right" w:leader="dot" w:pos="10195"/>
        </w:tabs>
        <w:rPr>
          <w:ins w:id="40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41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"_Toc158923302"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Артемий Дадыков" w:date="2024-02-15T21:00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7AE75662" w14:textId="12498981" w:rsidR="00D0114D" w:rsidRDefault="00D0114D">
      <w:pPr>
        <w:pStyle w:val="31"/>
        <w:tabs>
          <w:tab w:val="right" w:leader="dot" w:pos="10195"/>
        </w:tabs>
        <w:rPr>
          <w:ins w:id="43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44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"_Toc158923303"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4.1.1 Требования к серверной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Артемий Дадыков" w:date="2024-02-15T21:00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17E9DCB9" w14:textId="2A6B70E0" w:rsidR="00D0114D" w:rsidRDefault="00D0114D">
      <w:pPr>
        <w:pStyle w:val="31"/>
        <w:tabs>
          <w:tab w:val="right" w:leader="dot" w:pos="10195"/>
        </w:tabs>
        <w:rPr>
          <w:ins w:id="46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47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"_Toc158923306"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4.1.2 Требования в клиентской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Артемий Дадыков" w:date="2024-02-15T21:00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1C56713" w14:textId="761FCF82" w:rsidR="00D0114D" w:rsidRDefault="00D0114D">
      <w:pPr>
        <w:pStyle w:val="21"/>
        <w:tabs>
          <w:tab w:val="right" w:leader="dot" w:pos="10195"/>
        </w:tabs>
        <w:rPr>
          <w:ins w:id="49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50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"_Toc158923307"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4.2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Артемий Дадыков" w:date="2024-02-15T21:0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D0FEA6B" w14:textId="6C9E98B7" w:rsidR="00D0114D" w:rsidRDefault="00D0114D">
      <w:pPr>
        <w:pStyle w:val="31"/>
        <w:tabs>
          <w:tab w:val="right" w:leader="dot" w:pos="10195"/>
        </w:tabs>
        <w:rPr>
          <w:ins w:id="52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53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"_Toc158923308"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4.2.1 Требования к обеспечению надежного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Артемий Дадыков" w:date="2024-02-15T21:0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36A0CC49" w14:textId="0587CC96" w:rsidR="00D0114D" w:rsidRDefault="00D0114D">
      <w:pPr>
        <w:pStyle w:val="31"/>
        <w:tabs>
          <w:tab w:val="right" w:leader="dot" w:pos="10195"/>
        </w:tabs>
        <w:rPr>
          <w:ins w:id="55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56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"_Toc158923309"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4.2.2 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Артемий Дадыков" w:date="2024-02-15T21:0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51C9ECF1" w14:textId="39FF00C0" w:rsidR="00D0114D" w:rsidRDefault="00D0114D">
      <w:pPr>
        <w:pStyle w:val="21"/>
        <w:tabs>
          <w:tab w:val="right" w:leader="dot" w:pos="10195"/>
        </w:tabs>
        <w:rPr>
          <w:ins w:id="58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59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"_Toc158923310"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4.3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Артемий Дадыков" w:date="2024-02-15T21:0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4A93C1B3" w14:textId="145B0B0C" w:rsidR="00D0114D" w:rsidRDefault="00D0114D">
      <w:pPr>
        <w:pStyle w:val="31"/>
        <w:tabs>
          <w:tab w:val="right" w:leader="dot" w:pos="10195"/>
        </w:tabs>
        <w:rPr>
          <w:ins w:id="61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62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"_Toc158923313"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4.3.1 Требования к видам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Артемий Дадыков" w:date="2024-02-15T21:0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217ADC4D" w14:textId="627D19DF" w:rsidR="00D0114D" w:rsidRDefault="00D0114D">
      <w:pPr>
        <w:pStyle w:val="31"/>
        <w:tabs>
          <w:tab w:val="right" w:leader="dot" w:pos="10195"/>
        </w:tabs>
        <w:rPr>
          <w:ins w:id="64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65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"_Toc158923314"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4.3.2 Требования к численности и квалификации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Артемий Дадыков" w:date="2024-02-15T21:0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1623B83" w14:textId="19B96CE3" w:rsidR="00D0114D" w:rsidRDefault="00D0114D">
      <w:pPr>
        <w:pStyle w:val="21"/>
        <w:tabs>
          <w:tab w:val="right" w:leader="dot" w:pos="10195"/>
        </w:tabs>
        <w:rPr>
          <w:ins w:id="67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68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"_Toc158923315"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4.4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Артемий Дадыков" w:date="2024-02-15T21:0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3091B348" w14:textId="1F8B2D39" w:rsidR="00D0114D" w:rsidRDefault="00D0114D">
      <w:pPr>
        <w:pStyle w:val="31"/>
        <w:tabs>
          <w:tab w:val="right" w:leader="dot" w:pos="10195"/>
        </w:tabs>
        <w:rPr>
          <w:ins w:id="70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71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"_Toc158923316"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4.4.1 Требования к составу и параметрам технических средств 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Артемий Дадыков" w:date="2024-02-15T21:0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6097AED1" w14:textId="7A7025CB" w:rsidR="00D0114D" w:rsidRDefault="00D0114D">
      <w:pPr>
        <w:pStyle w:val="31"/>
        <w:tabs>
          <w:tab w:val="right" w:leader="dot" w:pos="10195"/>
        </w:tabs>
        <w:rPr>
          <w:ins w:id="73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74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"_Toc158923318"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4.4.2 Требования к составу и параметрам технических средствам сервера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Артемий Дадыков" w:date="2024-02-15T21:0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361A6F37" w14:textId="6BF6638E" w:rsidR="00D0114D" w:rsidRDefault="00D0114D">
      <w:pPr>
        <w:pStyle w:val="21"/>
        <w:tabs>
          <w:tab w:val="right" w:leader="dot" w:pos="10195"/>
        </w:tabs>
        <w:rPr>
          <w:ins w:id="76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77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"_Toc158923320"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4.5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Артемий Дадыков" w:date="2024-02-15T21:0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2F2966B3" w14:textId="6403BF76" w:rsidR="00D0114D" w:rsidRDefault="00D0114D">
      <w:pPr>
        <w:pStyle w:val="31"/>
        <w:tabs>
          <w:tab w:val="right" w:leader="dot" w:pos="10195"/>
        </w:tabs>
        <w:rPr>
          <w:ins w:id="79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ins w:id="80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"_Toc158923325"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4.5.1 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Артемий Дадыков" w:date="2024-02-15T21:0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6255B312" w14:textId="65BD2E98" w:rsidR="00D0114D" w:rsidRDefault="00D0114D">
      <w:pPr>
        <w:pStyle w:val="21"/>
        <w:tabs>
          <w:tab w:val="right" w:leader="dot" w:pos="10195"/>
        </w:tabs>
        <w:rPr>
          <w:ins w:id="82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83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"_Toc158923326"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4.6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Артемий Дадыков" w:date="2024-02-15T21:0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CC3B5C6" w14:textId="21C73397" w:rsidR="00D0114D" w:rsidRDefault="00D0114D">
      <w:pPr>
        <w:pStyle w:val="21"/>
        <w:tabs>
          <w:tab w:val="right" w:leader="dot" w:pos="10195"/>
        </w:tabs>
        <w:rPr>
          <w:ins w:id="85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86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"_Toc158923327"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4.7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Артемий Дадыков" w:date="2024-02-15T21:0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4B21268D" w14:textId="59152B53" w:rsidR="00D0114D" w:rsidRDefault="00D0114D">
      <w:pPr>
        <w:pStyle w:val="11"/>
        <w:rPr>
          <w:ins w:id="88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89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"_Toc158923328"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Артемий Дадыков" w:date="2024-02-15T21:0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51D0BCD9" w14:textId="22DB1ABB" w:rsidR="00D0114D" w:rsidRDefault="00D0114D">
      <w:pPr>
        <w:pStyle w:val="21"/>
        <w:tabs>
          <w:tab w:val="right" w:leader="dot" w:pos="10195"/>
        </w:tabs>
        <w:rPr>
          <w:ins w:id="91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92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"_Toc158923329"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5.1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Артемий Дадыков" w:date="2024-02-15T21:0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4FE9B190" w14:textId="78208461" w:rsidR="00D0114D" w:rsidRDefault="00D0114D">
      <w:pPr>
        <w:pStyle w:val="21"/>
        <w:tabs>
          <w:tab w:val="right" w:leader="dot" w:pos="10195"/>
        </w:tabs>
        <w:rPr>
          <w:ins w:id="94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95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"_Toc158923330"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5.2 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Артемий Дадыков" w:date="2024-02-15T21:0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534DCE42" w14:textId="4F0E63DB" w:rsidR="00D0114D" w:rsidRDefault="00D0114D">
      <w:pPr>
        <w:pStyle w:val="11"/>
        <w:rPr>
          <w:ins w:id="97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98" w:author="Артемий Дадыков" w:date="2024-02-15T21:00:00Z">
        <w:r w:rsidRPr="00B41B92">
          <w:rPr>
            <w:rStyle w:val="a5"/>
            <w:noProof/>
          </w:rPr>
          <w:lastRenderedPageBreak/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"_Toc158923331"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6.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Артемий Дадыков" w:date="2024-02-15T21:0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6AEE97DC" w14:textId="4A4E6D3E" w:rsidR="00D0114D" w:rsidRDefault="00D0114D">
      <w:pPr>
        <w:pStyle w:val="21"/>
        <w:tabs>
          <w:tab w:val="right" w:leader="dot" w:pos="10195"/>
        </w:tabs>
        <w:rPr>
          <w:ins w:id="100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101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"_Toc158923332"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6.1 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Артемий Дадыков" w:date="2024-02-15T21:0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5E44C39D" w14:textId="6B431840" w:rsidR="00D0114D" w:rsidRDefault="00D0114D">
      <w:pPr>
        <w:pStyle w:val="21"/>
        <w:tabs>
          <w:tab w:val="right" w:leader="dot" w:pos="10195"/>
        </w:tabs>
        <w:rPr>
          <w:ins w:id="103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104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"_Toc158923333"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6.2 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Артемий Дадыков" w:date="2024-02-15T21:0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F113F12" w14:textId="60FF5B91" w:rsidR="00D0114D" w:rsidRDefault="00D0114D">
      <w:pPr>
        <w:pStyle w:val="21"/>
        <w:tabs>
          <w:tab w:val="right" w:leader="dot" w:pos="10195"/>
        </w:tabs>
        <w:rPr>
          <w:ins w:id="106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107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"_Toc158923334"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6.3 Преимущества разработки по сравнению с отечественными и зарубежными образцами 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Артемий Дадыков" w:date="2024-02-15T21:0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23AD51A2" w14:textId="259D7608" w:rsidR="00D0114D" w:rsidRDefault="00D0114D">
      <w:pPr>
        <w:pStyle w:val="11"/>
        <w:rPr>
          <w:ins w:id="109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110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"_Toc158923335"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7.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Артемий Дадыков" w:date="2024-02-15T21:00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4B218141" w14:textId="3734FF4A" w:rsidR="00D0114D" w:rsidRDefault="00D0114D">
      <w:pPr>
        <w:pStyle w:val="11"/>
        <w:rPr>
          <w:ins w:id="112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113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"_Toc158923336"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8.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Артемий Дадыков" w:date="2024-02-15T21:0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5F686670" w14:textId="04AA6657" w:rsidR="00D0114D" w:rsidRDefault="00D0114D">
      <w:pPr>
        <w:pStyle w:val="21"/>
        <w:tabs>
          <w:tab w:val="right" w:leader="dot" w:pos="10195"/>
        </w:tabs>
        <w:rPr>
          <w:ins w:id="115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116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"_Toc158923337"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8.1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Артемий Дадыков" w:date="2024-02-15T21:0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432ECFFF" w14:textId="1559256A" w:rsidR="00D0114D" w:rsidRDefault="00D0114D">
      <w:pPr>
        <w:pStyle w:val="21"/>
        <w:tabs>
          <w:tab w:val="right" w:leader="dot" w:pos="10195"/>
        </w:tabs>
        <w:rPr>
          <w:ins w:id="118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ins w:id="119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"_Toc158923338"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8.2 Общие требования к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Артемий Дадыков" w:date="2024-02-15T21:0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75EE4665" w14:textId="562F2BEE" w:rsidR="00D0114D" w:rsidRDefault="00D0114D">
      <w:pPr>
        <w:pStyle w:val="11"/>
        <w:rPr>
          <w:ins w:id="121" w:author="Артемий Дадыков" w:date="2024-02-15T21:00:00Z"/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ins w:id="122" w:author="Артемий Дадыков" w:date="2024-02-15T21:00:00Z">
        <w:r w:rsidRPr="00B41B92">
          <w:rPr>
            <w:rStyle w:val="a5"/>
            <w:noProof/>
          </w:rPr>
          <w:fldChar w:fldCharType="begin"/>
        </w:r>
        <w:r w:rsidRPr="00B41B92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"_Toc158923339"</w:instrText>
        </w:r>
        <w:r w:rsidRPr="00B41B92">
          <w:rPr>
            <w:rStyle w:val="a5"/>
            <w:noProof/>
          </w:rPr>
          <w:instrText xml:space="preserve"> </w:instrText>
        </w:r>
        <w:r w:rsidRPr="00B41B92">
          <w:rPr>
            <w:rStyle w:val="a5"/>
            <w:noProof/>
          </w:rPr>
        </w:r>
        <w:r w:rsidRPr="00B41B92">
          <w:rPr>
            <w:rStyle w:val="a5"/>
            <w:noProof/>
          </w:rPr>
          <w:fldChar w:fldCharType="separate"/>
        </w:r>
        <w:r w:rsidRPr="00B41B92">
          <w:rPr>
            <w:rStyle w:val="a5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_Toc158923339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Артемий Дадыков" w:date="2024-02-15T21:00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B41B92">
          <w:rPr>
            <w:rStyle w:val="a5"/>
            <w:noProof/>
          </w:rPr>
          <w:fldChar w:fldCharType="end"/>
        </w:r>
      </w:ins>
    </w:p>
    <w:p w14:paraId="0AA371DE" w14:textId="510F8BF3" w:rsidR="006E257E" w:rsidDel="00D0114D" w:rsidRDefault="006E257E" w:rsidP="00D0114D">
      <w:pPr>
        <w:pStyle w:val="11"/>
        <w:rPr>
          <w:del w:id="124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25" w:author="Артемий Дадыков" w:date="2024-02-15T21:00:00Z">
        <w:r w:rsidRPr="00D0114D" w:rsidDel="00D0114D">
          <w:rPr>
            <w:rPrChange w:id="126" w:author="Артемий Дадыков" w:date="2024-02-15T21:00:00Z">
              <w:rPr>
                <w:rStyle w:val="a5"/>
                <w:noProof/>
              </w:rPr>
            </w:rPrChange>
          </w:rPr>
          <w:delText>АНнотация</w:delText>
        </w:r>
        <w:r w:rsidDel="00D0114D">
          <w:rPr>
            <w:noProof/>
            <w:webHidden/>
          </w:rPr>
          <w:tab/>
          <w:delText>4</w:delText>
        </w:r>
      </w:del>
    </w:p>
    <w:p w14:paraId="3B541802" w14:textId="4B9ABA41" w:rsidR="006E257E" w:rsidDel="00D0114D" w:rsidRDefault="006E257E" w:rsidP="00D0114D">
      <w:pPr>
        <w:pStyle w:val="11"/>
        <w:rPr>
          <w:del w:id="127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28" w:author="Артемий Дадыков" w:date="2024-02-15T21:00:00Z">
        <w:r w:rsidRPr="00D0114D" w:rsidDel="00D0114D">
          <w:rPr>
            <w:rPrChange w:id="129" w:author="Артемий Дадыков" w:date="2024-02-15T21:00:00Z">
              <w:rPr>
                <w:rStyle w:val="a5"/>
                <w:noProof/>
              </w:rPr>
            </w:rPrChange>
          </w:rPr>
          <w:delText>ГЛОССАРИЙ</w:delText>
        </w:r>
        <w:r w:rsidDel="00D0114D">
          <w:rPr>
            <w:noProof/>
            <w:webHidden/>
          </w:rPr>
          <w:tab/>
          <w:delText>6</w:delText>
        </w:r>
      </w:del>
    </w:p>
    <w:p w14:paraId="2429CDB5" w14:textId="38289A88" w:rsidR="006E257E" w:rsidDel="00D0114D" w:rsidRDefault="006E257E" w:rsidP="00D0114D">
      <w:pPr>
        <w:pStyle w:val="11"/>
        <w:rPr>
          <w:del w:id="130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31" w:author="Артемий Дадыков" w:date="2024-02-15T21:00:00Z">
        <w:r w:rsidRPr="00D0114D" w:rsidDel="00D0114D">
          <w:rPr>
            <w:rPrChange w:id="132" w:author="Артемий Дадыков" w:date="2024-02-15T21:00:00Z">
              <w:rPr>
                <w:rStyle w:val="a5"/>
                <w:noProof/>
              </w:rPr>
            </w:rPrChange>
          </w:rPr>
          <w:delText>1. введение</w:delText>
        </w:r>
        <w:r w:rsidDel="00D0114D">
          <w:rPr>
            <w:noProof/>
            <w:webHidden/>
          </w:rPr>
          <w:tab/>
          <w:delText>8</w:delText>
        </w:r>
      </w:del>
    </w:p>
    <w:p w14:paraId="72C56F71" w14:textId="20552C94" w:rsidR="006E257E" w:rsidDel="00D0114D" w:rsidRDefault="006E257E">
      <w:pPr>
        <w:pStyle w:val="21"/>
        <w:tabs>
          <w:tab w:val="right" w:leader="dot" w:pos="10195"/>
        </w:tabs>
        <w:rPr>
          <w:del w:id="133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34" w:author="Артемий Дадыков" w:date="2024-02-15T21:00:00Z">
        <w:r w:rsidRPr="00D0114D" w:rsidDel="00D0114D">
          <w:rPr>
            <w:rPrChange w:id="135" w:author="Артемий Дадыков" w:date="2024-02-15T21:00:00Z">
              <w:rPr>
                <w:rStyle w:val="a5"/>
                <w:noProof/>
              </w:rPr>
            </w:rPrChange>
          </w:rPr>
          <w:delText>1.1 Наименование</w:delText>
        </w:r>
        <w:r w:rsidDel="00D0114D">
          <w:rPr>
            <w:noProof/>
            <w:webHidden/>
          </w:rPr>
          <w:tab/>
          <w:delText>8</w:delText>
        </w:r>
      </w:del>
    </w:p>
    <w:p w14:paraId="1B514853" w14:textId="4B1BFF50" w:rsidR="006E257E" w:rsidDel="00D0114D" w:rsidRDefault="006E257E">
      <w:pPr>
        <w:pStyle w:val="21"/>
        <w:tabs>
          <w:tab w:val="right" w:leader="dot" w:pos="10195"/>
        </w:tabs>
        <w:rPr>
          <w:del w:id="136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37" w:author="Артемий Дадыков" w:date="2024-02-15T21:00:00Z">
        <w:r w:rsidRPr="00D0114D" w:rsidDel="00D0114D">
          <w:rPr>
            <w:rPrChange w:id="138" w:author="Артемий Дадыков" w:date="2024-02-15T21:00:00Z">
              <w:rPr>
                <w:rStyle w:val="a5"/>
                <w:noProof/>
              </w:rPr>
            </w:rPrChange>
          </w:rPr>
          <w:delText>1.2 Краткая характеристика области применения</w:delText>
        </w:r>
        <w:r w:rsidDel="00D0114D">
          <w:rPr>
            <w:noProof/>
            <w:webHidden/>
          </w:rPr>
          <w:tab/>
          <w:delText>8</w:delText>
        </w:r>
      </w:del>
    </w:p>
    <w:p w14:paraId="18505ED0" w14:textId="6BE1C190" w:rsidR="006E257E" w:rsidDel="00D0114D" w:rsidRDefault="006E257E" w:rsidP="00D0114D">
      <w:pPr>
        <w:pStyle w:val="11"/>
        <w:rPr>
          <w:del w:id="139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40" w:author="Артемий Дадыков" w:date="2024-02-15T21:00:00Z">
        <w:r w:rsidRPr="00D0114D" w:rsidDel="00D0114D">
          <w:rPr>
            <w:rPrChange w:id="141" w:author="Артемий Дадыков" w:date="2024-02-15T21:00:00Z">
              <w:rPr>
                <w:rStyle w:val="a5"/>
                <w:noProof/>
              </w:rPr>
            </w:rPrChange>
          </w:rPr>
          <w:delText>2. ОСнования для разработки</w:delText>
        </w:r>
        <w:r w:rsidDel="00D0114D">
          <w:rPr>
            <w:noProof/>
            <w:webHidden/>
          </w:rPr>
          <w:tab/>
          <w:delText>9</w:delText>
        </w:r>
      </w:del>
    </w:p>
    <w:p w14:paraId="5E52100D" w14:textId="51879F2A" w:rsidR="006E257E" w:rsidDel="00D0114D" w:rsidRDefault="006E257E">
      <w:pPr>
        <w:pStyle w:val="21"/>
        <w:tabs>
          <w:tab w:val="right" w:leader="dot" w:pos="10195"/>
        </w:tabs>
        <w:rPr>
          <w:del w:id="142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43" w:author="Артемий Дадыков" w:date="2024-02-15T21:00:00Z">
        <w:r w:rsidRPr="00D0114D" w:rsidDel="00D0114D">
          <w:rPr>
            <w:rPrChange w:id="144" w:author="Артемий Дадыков" w:date="2024-02-15T21:00:00Z">
              <w:rPr>
                <w:rStyle w:val="a5"/>
                <w:noProof/>
              </w:rPr>
            </w:rPrChange>
          </w:rPr>
          <w:delText>2.1 Документы, на основании которых ведется разработка</w:delText>
        </w:r>
        <w:r w:rsidDel="00D0114D">
          <w:rPr>
            <w:noProof/>
            <w:webHidden/>
          </w:rPr>
          <w:tab/>
          <w:delText>9</w:delText>
        </w:r>
      </w:del>
    </w:p>
    <w:p w14:paraId="0D3EAF4C" w14:textId="6E3C2BA0" w:rsidR="006E257E" w:rsidDel="00D0114D" w:rsidRDefault="006E257E">
      <w:pPr>
        <w:pStyle w:val="21"/>
        <w:tabs>
          <w:tab w:val="right" w:leader="dot" w:pos="10195"/>
        </w:tabs>
        <w:rPr>
          <w:del w:id="145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46" w:author="Артемий Дадыков" w:date="2024-02-15T21:00:00Z">
        <w:r w:rsidRPr="00D0114D" w:rsidDel="00D0114D">
          <w:rPr>
            <w:rPrChange w:id="147" w:author="Артемий Дадыков" w:date="2024-02-15T21:00:00Z">
              <w:rPr>
                <w:rStyle w:val="a5"/>
                <w:noProof/>
              </w:rPr>
            </w:rPrChange>
          </w:rPr>
          <w:delText>2.2 Наименование темы разработки</w:delText>
        </w:r>
        <w:r w:rsidDel="00D0114D">
          <w:rPr>
            <w:noProof/>
            <w:webHidden/>
          </w:rPr>
          <w:tab/>
          <w:delText>9</w:delText>
        </w:r>
      </w:del>
    </w:p>
    <w:p w14:paraId="38D7B1A7" w14:textId="75B4630E" w:rsidR="006E257E" w:rsidDel="00D0114D" w:rsidRDefault="006E257E">
      <w:pPr>
        <w:pStyle w:val="21"/>
        <w:tabs>
          <w:tab w:val="right" w:leader="dot" w:pos="10195"/>
        </w:tabs>
        <w:rPr>
          <w:del w:id="148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49" w:author="Артемий Дадыков" w:date="2024-02-15T21:00:00Z">
        <w:r w:rsidRPr="00D0114D" w:rsidDel="00D0114D">
          <w:rPr>
            <w:rPrChange w:id="150" w:author="Артемий Дадыков" w:date="2024-02-15T21:00:00Z">
              <w:rPr>
                <w:rStyle w:val="a5"/>
                <w:noProof/>
              </w:rPr>
            </w:rPrChange>
          </w:rPr>
          <w:delText>2.3 Условное обозначение темы разработки</w:delText>
        </w:r>
        <w:r w:rsidDel="00D0114D">
          <w:rPr>
            <w:noProof/>
            <w:webHidden/>
          </w:rPr>
          <w:tab/>
          <w:delText>9</w:delText>
        </w:r>
      </w:del>
    </w:p>
    <w:p w14:paraId="45C7329A" w14:textId="484328D6" w:rsidR="006E257E" w:rsidDel="00D0114D" w:rsidRDefault="006E257E" w:rsidP="00D0114D">
      <w:pPr>
        <w:pStyle w:val="11"/>
        <w:rPr>
          <w:del w:id="151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52" w:author="Артемий Дадыков" w:date="2024-02-15T21:00:00Z">
        <w:r w:rsidRPr="00D0114D" w:rsidDel="00D0114D">
          <w:rPr>
            <w:rPrChange w:id="153" w:author="Артемий Дадыков" w:date="2024-02-15T21:00:00Z">
              <w:rPr>
                <w:rStyle w:val="a5"/>
                <w:noProof/>
              </w:rPr>
            </w:rPrChange>
          </w:rPr>
          <w:delText>3. назначение разработки</w:delText>
        </w:r>
        <w:r w:rsidDel="00D0114D">
          <w:rPr>
            <w:noProof/>
            <w:webHidden/>
          </w:rPr>
          <w:tab/>
          <w:delText>10</w:delText>
        </w:r>
      </w:del>
    </w:p>
    <w:p w14:paraId="05ED1D1C" w14:textId="40556F9B" w:rsidR="006E257E" w:rsidDel="00D0114D" w:rsidRDefault="006E257E">
      <w:pPr>
        <w:pStyle w:val="21"/>
        <w:tabs>
          <w:tab w:val="right" w:leader="dot" w:pos="10195"/>
        </w:tabs>
        <w:rPr>
          <w:del w:id="154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55" w:author="Артемий Дадыков" w:date="2024-02-15T21:00:00Z">
        <w:r w:rsidRPr="00D0114D" w:rsidDel="00D0114D">
          <w:rPr>
            <w:rPrChange w:id="156" w:author="Артемий Дадыков" w:date="2024-02-15T21:00:00Z">
              <w:rPr>
                <w:rStyle w:val="a5"/>
                <w:noProof/>
              </w:rPr>
            </w:rPrChange>
          </w:rPr>
          <w:delText>3.1 Функциональное назначение</w:delText>
        </w:r>
        <w:r w:rsidDel="00D0114D">
          <w:rPr>
            <w:noProof/>
            <w:webHidden/>
          </w:rPr>
          <w:tab/>
          <w:delText>10</w:delText>
        </w:r>
      </w:del>
    </w:p>
    <w:p w14:paraId="74826282" w14:textId="237E2F24" w:rsidR="006E257E" w:rsidDel="00D0114D" w:rsidRDefault="006E257E">
      <w:pPr>
        <w:pStyle w:val="21"/>
        <w:tabs>
          <w:tab w:val="right" w:leader="dot" w:pos="10195"/>
        </w:tabs>
        <w:rPr>
          <w:del w:id="157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58" w:author="Артемий Дадыков" w:date="2024-02-15T21:00:00Z">
        <w:r w:rsidRPr="00D0114D" w:rsidDel="00D0114D">
          <w:rPr>
            <w:rPrChange w:id="159" w:author="Артемий Дадыков" w:date="2024-02-15T21:00:00Z">
              <w:rPr>
                <w:rStyle w:val="a5"/>
                <w:noProof/>
              </w:rPr>
            </w:rPrChange>
          </w:rPr>
          <w:delText>3.2 Эксплуатационное назначение</w:delText>
        </w:r>
        <w:r w:rsidDel="00D0114D">
          <w:rPr>
            <w:noProof/>
            <w:webHidden/>
          </w:rPr>
          <w:tab/>
          <w:delText>10</w:delText>
        </w:r>
      </w:del>
    </w:p>
    <w:p w14:paraId="4909FCED" w14:textId="70967A56" w:rsidR="006E257E" w:rsidDel="00D0114D" w:rsidRDefault="006E257E" w:rsidP="00D0114D">
      <w:pPr>
        <w:pStyle w:val="11"/>
        <w:rPr>
          <w:del w:id="160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61" w:author="Артемий Дадыков" w:date="2024-02-15T21:00:00Z">
        <w:r w:rsidRPr="00D0114D" w:rsidDel="00D0114D">
          <w:rPr>
            <w:rPrChange w:id="162" w:author="Артемий Дадыков" w:date="2024-02-15T21:00:00Z">
              <w:rPr>
                <w:rStyle w:val="a5"/>
                <w:noProof/>
              </w:rPr>
            </w:rPrChange>
          </w:rPr>
          <w:delText>4. требования к программе</w:delText>
        </w:r>
        <w:r w:rsidDel="00D0114D">
          <w:rPr>
            <w:noProof/>
            <w:webHidden/>
          </w:rPr>
          <w:tab/>
          <w:delText>11</w:delText>
        </w:r>
      </w:del>
    </w:p>
    <w:p w14:paraId="1F38F8ED" w14:textId="3CD7B53B" w:rsidR="006E257E" w:rsidDel="00D0114D" w:rsidRDefault="006E257E">
      <w:pPr>
        <w:pStyle w:val="21"/>
        <w:tabs>
          <w:tab w:val="right" w:leader="dot" w:pos="10195"/>
        </w:tabs>
        <w:rPr>
          <w:del w:id="163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64" w:author="Артемий Дадыков" w:date="2024-02-15T21:00:00Z">
        <w:r w:rsidRPr="00D0114D" w:rsidDel="00D0114D">
          <w:rPr>
            <w:rPrChange w:id="165" w:author="Артемий Дадыков" w:date="2024-02-15T21:00:00Z">
              <w:rPr>
                <w:rStyle w:val="a5"/>
                <w:noProof/>
              </w:rPr>
            </w:rPrChange>
          </w:rPr>
          <w:delText>4.1 Требования к функциональным характеристикам</w:delText>
        </w:r>
        <w:r w:rsidDel="00D0114D">
          <w:rPr>
            <w:noProof/>
            <w:webHidden/>
          </w:rPr>
          <w:tab/>
          <w:delText>11</w:delText>
        </w:r>
      </w:del>
    </w:p>
    <w:p w14:paraId="67B253FE" w14:textId="72F5EAF3" w:rsidR="006E257E" w:rsidDel="00D0114D" w:rsidRDefault="006E257E">
      <w:pPr>
        <w:pStyle w:val="31"/>
        <w:tabs>
          <w:tab w:val="right" w:leader="dot" w:pos="10195"/>
        </w:tabs>
        <w:rPr>
          <w:del w:id="166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67" w:author="Артемий Дадыков" w:date="2024-02-15T21:00:00Z">
        <w:r w:rsidRPr="00D0114D" w:rsidDel="00D0114D">
          <w:rPr>
            <w:rPrChange w:id="168" w:author="Артемий Дадыков" w:date="2024-02-15T21:00:00Z">
              <w:rPr>
                <w:rStyle w:val="a5"/>
                <w:noProof/>
              </w:rPr>
            </w:rPrChange>
          </w:rPr>
          <w:delText>4.1.1 Требования к серверной части</w:delText>
        </w:r>
        <w:r w:rsidDel="00D0114D">
          <w:rPr>
            <w:noProof/>
            <w:webHidden/>
          </w:rPr>
          <w:tab/>
          <w:delText>11</w:delText>
        </w:r>
      </w:del>
    </w:p>
    <w:p w14:paraId="3F4D2472" w14:textId="780C61EB" w:rsidR="006E257E" w:rsidDel="00D0114D" w:rsidRDefault="006E257E">
      <w:pPr>
        <w:pStyle w:val="31"/>
        <w:tabs>
          <w:tab w:val="right" w:leader="dot" w:pos="10195"/>
        </w:tabs>
        <w:rPr>
          <w:del w:id="169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70" w:author="Артемий Дадыков" w:date="2024-02-15T21:00:00Z">
        <w:r w:rsidRPr="00D0114D" w:rsidDel="00D0114D">
          <w:rPr>
            <w:rPrChange w:id="171" w:author="Артемий Дадыков" w:date="2024-02-15T21:00:00Z">
              <w:rPr>
                <w:rStyle w:val="a5"/>
                <w:noProof/>
              </w:rPr>
            </w:rPrChange>
          </w:rPr>
          <w:delText>4.1.2 Требования к взаимодействию клиентской и серверной частей</w:delText>
        </w:r>
        <w:r w:rsidDel="00D0114D">
          <w:rPr>
            <w:noProof/>
            <w:webHidden/>
          </w:rPr>
          <w:tab/>
          <w:delText>12</w:delText>
        </w:r>
      </w:del>
    </w:p>
    <w:p w14:paraId="0D7BF5D8" w14:textId="28D94621" w:rsidR="006E257E" w:rsidDel="00D0114D" w:rsidRDefault="006E257E">
      <w:pPr>
        <w:pStyle w:val="31"/>
        <w:tabs>
          <w:tab w:val="right" w:leader="dot" w:pos="10195"/>
        </w:tabs>
        <w:rPr>
          <w:del w:id="172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73" w:author="Артемий Дадыков" w:date="2024-02-15T21:00:00Z">
        <w:r w:rsidRPr="00D0114D" w:rsidDel="00D0114D">
          <w:rPr>
            <w:rPrChange w:id="174" w:author="Артемий Дадыков" w:date="2024-02-15T21:00:00Z">
              <w:rPr>
                <w:rStyle w:val="a5"/>
                <w:noProof/>
              </w:rPr>
            </w:rPrChange>
          </w:rPr>
          <w:delText>4.1.3 Требования в клиентской части</w:delText>
        </w:r>
        <w:r w:rsidDel="00D0114D">
          <w:rPr>
            <w:noProof/>
            <w:webHidden/>
          </w:rPr>
          <w:tab/>
          <w:delText>12</w:delText>
        </w:r>
      </w:del>
    </w:p>
    <w:p w14:paraId="67931D6F" w14:textId="0BA9F8E1" w:rsidR="006E257E" w:rsidDel="00D0114D" w:rsidRDefault="006E257E">
      <w:pPr>
        <w:pStyle w:val="21"/>
        <w:tabs>
          <w:tab w:val="right" w:leader="dot" w:pos="10195"/>
        </w:tabs>
        <w:rPr>
          <w:del w:id="175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76" w:author="Артемий Дадыков" w:date="2024-02-15T21:00:00Z">
        <w:r w:rsidRPr="00D0114D" w:rsidDel="00D0114D">
          <w:rPr>
            <w:rPrChange w:id="177" w:author="Артемий Дадыков" w:date="2024-02-15T21:00:00Z">
              <w:rPr>
                <w:rStyle w:val="a5"/>
                <w:noProof/>
              </w:rPr>
            </w:rPrChange>
          </w:rPr>
          <w:delText>4.2 Требования к надежности</w:delText>
        </w:r>
        <w:r w:rsidDel="00D0114D">
          <w:rPr>
            <w:noProof/>
            <w:webHidden/>
          </w:rPr>
          <w:tab/>
          <w:delText>12</w:delText>
        </w:r>
      </w:del>
    </w:p>
    <w:p w14:paraId="11DD0D7C" w14:textId="4C509961" w:rsidR="006E257E" w:rsidDel="00D0114D" w:rsidRDefault="006E257E">
      <w:pPr>
        <w:pStyle w:val="31"/>
        <w:tabs>
          <w:tab w:val="right" w:leader="dot" w:pos="10195"/>
        </w:tabs>
        <w:rPr>
          <w:del w:id="178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79" w:author="Артемий Дадыков" w:date="2024-02-15T21:00:00Z">
        <w:r w:rsidRPr="00D0114D" w:rsidDel="00D0114D">
          <w:rPr>
            <w:rPrChange w:id="180" w:author="Артемий Дадыков" w:date="2024-02-15T21:00:00Z">
              <w:rPr>
                <w:rStyle w:val="a5"/>
                <w:noProof/>
              </w:rPr>
            </w:rPrChange>
          </w:rPr>
          <w:delText>4.2.1 Требования к обеспечению надежного функционирования программы</w:delText>
        </w:r>
        <w:r w:rsidDel="00D0114D">
          <w:rPr>
            <w:noProof/>
            <w:webHidden/>
          </w:rPr>
          <w:tab/>
          <w:delText>12</w:delText>
        </w:r>
      </w:del>
    </w:p>
    <w:p w14:paraId="685AFF93" w14:textId="5D8736F9" w:rsidR="006E257E" w:rsidDel="00D0114D" w:rsidRDefault="006E257E">
      <w:pPr>
        <w:pStyle w:val="31"/>
        <w:tabs>
          <w:tab w:val="right" w:leader="dot" w:pos="10195"/>
        </w:tabs>
        <w:rPr>
          <w:del w:id="181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82" w:author="Артемий Дадыков" w:date="2024-02-15T21:00:00Z">
        <w:r w:rsidRPr="00D0114D" w:rsidDel="00D0114D">
          <w:rPr>
            <w:rPrChange w:id="183" w:author="Артемий Дадыков" w:date="2024-02-15T21:00:00Z">
              <w:rPr>
                <w:rStyle w:val="a5"/>
                <w:noProof/>
              </w:rPr>
            </w:rPrChange>
          </w:rPr>
          <w:delText>4.2.2 Время восстановления после отказа</w:delText>
        </w:r>
        <w:r w:rsidDel="00D0114D">
          <w:rPr>
            <w:noProof/>
            <w:webHidden/>
          </w:rPr>
          <w:tab/>
          <w:delText>12</w:delText>
        </w:r>
      </w:del>
    </w:p>
    <w:p w14:paraId="060B86B8" w14:textId="17C6F71F" w:rsidR="006E257E" w:rsidDel="00D0114D" w:rsidRDefault="006E257E">
      <w:pPr>
        <w:pStyle w:val="21"/>
        <w:tabs>
          <w:tab w:val="right" w:leader="dot" w:pos="10195"/>
        </w:tabs>
        <w:rPr>
          <w:del w:id="184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85" w:author="Артемий Дадыков" w:date="2024-02-15T21:00:00Z">
        <w:r w:rsidRPr="00D0114D" w:rsidDel="00D0114D">
          <w:rPr>
            <w:rPrChange w:id="186" w:author="Артемий Дадыков" w:date="2024-02-15T21:00:00Z">
              <w:rPr>
                <w:rStyle w:val="a5"/>
                <w:noProof/>
              </w:rPr>
            </w:rPrChange>
          </w:rPr>
          <w:delText>4.3 Условия эксплуатации</w:delText>
        </w:r>
        <w:r w:rsidDel="00D0114D">
          <w:rPr>
            <w:noProof/>
            <w:webHidden/>
          </w:rPr>
          <w:tab/>
          <w:delText>13</w:delText>
        </w:r>
      </w:del>
    </w:p>
    <w:p w14:paraId="033BEBEE" w14:textId="257C5B68" w:rsidR="006E257E" w:rsidDel="00D0114D" w:rsidRDefault="006E257E">
      <w:pPr>
        <w:pStyle w:val="31"/>
        <w:tabs>
          <w:tab w:val="right" w:leader="dot" w:pos="10195"/>
        </w:tabs>
        <w:rPr>
          <w:del w:id="187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88" w:author="Артемий Дадыков" w:date="2024-02-15T21:00:00Z">
        <w:r w:rsidRPr="00D0114D" w:rsidDel="00D0114D">
          <w:rPr>
            <w:rPrChange w:id="189" w:author="Артемий Дадыков" w:date="2024-02-15T21:00:00Z">
              <w:rPr>
                <w:rStyle w:val="a5"/>
                <w:noProof/>
              </w:rPr>
            </w:rPrChange>
          </w:rPr>
          <w:delText>4.3.1 Климатические условия эксплуатации</w:delText>
        </w:r>
        <w:r w:rsidDel="00D0114D">
          <w:rPr>
            <w:noProof/>
            <w:webHidden/>
          </w:rPr>
          <w:tab/>
          <w:delText>13</w:delText>
        </w:r>
      </w:del>
    </w:p>
    <w:p w14:paraId="2CD6CDF2" w14:textId="174086A7" w:rsidR="006E257E" w:rsidDel="00D0114D" w:rsidRDefault="006E257E">
      <w:pPr>
        <w:pStyle w:val="31"/>
        <w:tabs>
          <w:tab w:val="right" w:leader="dot" w:pos="10195"/>
        </w:tabs>
        <w:rPr>
          <w:del w:id="190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91" w:author="Артемий Дадыков" w:date="2024-02-15T21:00:00Z">
        <w:r w:rsidRPr="00D0114D" w:rsidDel="00D0114D">
          <w:rPr>
            <w:rPrChange w:id="192" w:author="Артемий Дадыков" w:date="2024-02-15T21:00:00Z">
              <w:rPr>
                <w:rStyle w:val="a5"/>
                <w:noProof/>
              </w:rPr>
            </w:rPrChange>
          </w:rPr>
          <w:delText>4.3.2 Требования к видам обслуживания</w:delText>
        </w:r>
        <w:r w:rsidDel="00D0114D">
          <w:rPr>
            <w:noProof/>
            <w:webHidden/>
          </w:rPr>
          <w:tab/>
          <w:delText>13</w:delText>
        </w:r>
      </w:del>
    </w:p>
    <w:p w14:paraId="47A79781" w14:textId="61C6C615" w:rsidR="006E257E" w:rsidDel="00D0114D" w:rsidRDefault="006E257E">
      <w:pPr>
        <w:pStyle w:val="31"/>
        <w:tabs>
          <w:tab w:val="right" w:leader="dot" w:pos="10195"/>
        </w:tabs>
        <w:rPr>
          <w:del w:id="193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194" w:author="Артемий Дадыков" w:date="2024-02-15T21:00:00Z">
        <w:r w:rsidRPr="00D0114D" w:rsidDel="00D0114D">
          <w:rPr>
            <w:rPrChange w:id="195" w:author="Артемий Дадыков" w:date="2024-02-15T21:00:00Z">
              <w:rPr>
                <w:rStyle w:val="a5"/>
                <w:noProof/>
              </w:rPr>
            </w:rPrChange>
          </w:rPr>
          <w:delText>4.3.3 Требования к численности и квалификации персонала</w:delText>
        </w:r>
        <w:r w:rsidDel="00D0114D">
          <w:rPr>
            <w:noProof/>
            <w:webHidden/>
          </w:rPr>
          <w:tab/>
          <w:delText>13</w:delText>
        </w:r>
      </w:del>
    </w:p>
    <w:p w14:paraId="036C1180" w14:textId="0AC5CDA0" w:rsidR="006E257E" w:rsidDel="00D0114D" w:rsidRDefault="006E257E">
      <w:pPr>
        <w:pStyle w:val="21"/>
        <w:tabs>
          <w:tab w:val="right" w:leader="dot" w:pos="10195"/>
        </w:tabs>
        <w:rPr>
          <w:del w:id="196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197" w:author="Артемий Дадыков" w:date="2024-02-15T21:00:00Z">
        <w:r w:rsidRPr="00D0114D" w:rsidDel="00D0114D">
          <w:rPr>
            <w:rPrChange w:id="198" w:author="Артемий Дадыков" w:date="2024-02-15T21:00:00Z">
              <w:rPr>
                <w:rStyle w:val="a5"/>
                <w:noProof/>
              </w:rPr>
            </w:rPrChange>
          </w:rPr>
          <w:delText>4.4 Требования к составу и параметрам технических средств</w:delText>
        </w:r>
        <w:r w:rsidDel="00D0114D">
          <w:rPr>
            <w:noProof/>
            <w:webHidden/>
          </w:rPr>
          <w:tab/>
          <w:delText>13</w:delText>
        </w:r>
      </w:del>
    </w:p>
    <w:p w14:paraId="63E8029C" w14:textId="26A2ED39" w:rsidR="006E257E" w:rsidDel="00D0114D" w:rsidRDefault="006E257E">
      <w:pPr>
        <w:pStyle w:val="31"/>
        <w:tabs>
          <w:tab w:val="right" w:leader="dot" w:pos="10195"/>
        </w:tabs>
        <w:rPr>
          <w:del w:id="199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00" w:author="Артемий Дадыков" w:date="2024-02-15T21:00:00Z">
        <w:r w:rsidRPr="00D0114D" w:rsidDel="00D0114D">
          <w:rPr>
            <w:rPrChange w:id="201" w:author="Артемий Дадыков" w:date="2024-02-15T21:00:00Z">
              <w:rPr>
                <w:rStyle w:val="a5"/>
                <w:noProof/>
              </w:rPr>
            </w:rPrChange>
          </w:rPr>
          <w:delText>4.4.1 Требования к составу и параметрам технических средств клиента</w:delText>
        </w:r>
        <w:r w:rsidDel="00D0114D">
          <w:rPr>
            <w:noProof/>
            <w:webHidden/>
          </w:rPr>
          <w:tab/>
          <w:delText>13</w:delText>
        </w:r>
      </w:del>
    </w:p>
    <w:p w14:paraId="56B913D4" w14:textId="11585415" w:rsidR="006E257E" w:rsidDel="00D0114D" w:rsidRDefault="006E257E">
      <w:pPr>
        <w:pStyle w:val="31"/>
        <w:tabs>
          <w:tab w:val="right" w:leader="dot" w:pos="10195"/>
        </w:tabs>
        <w:rPr>
          <w:del w:id="202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03" w:author="Артемий Дадыков" w:date="2024-02-15T21:00:00Z">
        <w:r w:rsidRPr="00D0114D" w:rsidDel="00D0114D">
          <w:rPr>
            <w:rPrChange w:id="204" w:author="Артемий Дадыков" w:date="2024-02-15T21:00:00Z">
              <w:rPr>
                <w:rStyle w:val="a5"/>
                <w:noProof/>
              </w:rPr>
            </w:rPrChange>
          </w:rPr>
          <w:delText>4.4.2 Требования к составу и параметрам технических средствам сервера</w:delText>
        </w:r>
        <w:r w:rsidDel="00D0114D">
          <w:rPr>
            <w:noProof/>
            <w:webHidden/>
          </w:rPr>
          <w:tab/>
          <w:delText>14</w:delText>
        </w:r>
      </w:del>
    </w:p>
    <w:p w14:paraId="153AA135" w14:textId="39E5AAB8" w:rsidR="006E257E" w:rsidDel="00D0114D" w:rsidRDefault="006E257E">
      <w:pPr>
        <w:pStyle w:val="21"/>
        <w:tabs>
          <w:tab w:val="right" w:leader="dot" w:pos="10195"/>
        </w:tabs>
        <w:rPr>
          <w:del w:id="205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06" w:author="Артемий Дадыков" w:date="2024-02-15T21:00:00Z">
        <w:r w:rsidRPr="00D0114D" w:rsidDel="00D0114D">
          <w:rPr>
            <w:rPrChange w:id="207" w:author="Артемий Дадыков" w:date="2024-02-15T21:00:00Z">
              <w:rPr>
                <w:rStyle w:val="a5"/>
                <w:noProof/>
              </w:rPr>
            </w:rPrChange>
          </w:rPr>
          <w:delText>4.5 Требования к информационной и программной совместимости</w:delText>
        </w:r>
        <w:r w:rsidDel="00D0114D">
          <w:rPr>
            <w:noProof/>
            <w:webHidden/>
          </w:rPr>
          <w:tab/>
          <w:delText>14</w:delText>
        </w:r>
      </w:del>
    </w:p>
    <w:p w14:paraId="05472508" w14:textId="431E98CA" w:rsidR="006E257E" w:rsidDel="00D0114D" w:rsidRDefault="006E257E">
      <w:pPr>
        <w:pStyle w:val="31"/>
        <w:tabs>
          <w:tab w:val="right" w:leader="dot" w:pos="10195"/>
        </w:tabs>
        <w:rPr>
          <w:del w:id="208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09" w:author="Артемий Дадыков" w:date="2024-02-15T21:00:00Z">
        <w:r w:rsidRPr="00D0114D" w:rsidDel="00D0114D">
          <w:rPr>
            <w:rPrChange w:id="210" w:author="Артемий Дадыков" w:date="2024-02-15T21:00:00Z">
              <w:rPr>
                <w:rStyle w:val="a5"/>
                <w:noProof/>
              </w:rPr>
            </w:rPrChange>
          </w:rPr>
          <w:delText>4.5.1 Требования к исходным кодам и языкам программирования</w:delText>
        </w:r>
        <w:r w:rsidDel="00D0114D">
          <w:rPr>
            <w:noProof/>
            <w:webHidden/>
          </w:rPr>
          <w:tab/>
          <w:delText>14</w:delText>
        </w:r>
      </w:del>
    </w:p>
    <w:p w14:paraId="15644EEB" w14:textId="6C83BB0F" w:rsidR="006E257E" w:rsidDel="00D0114D" w:rsidRDefault="006E257E">
      <w:pPr>
        <w:pStyle w:val="31"/>
        <w:tabs>
          <w:tab w:val="right" w:leader="dot" w:pos="10195"/>
        </w:tabs>
        <w:rPr>
          <w:del w:id="211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12" w:author="Артемий Дадыков" w:date="2024-02-15T21:00:00Z">
        <w:r w:rsidRPr="00D0114D" w:rsidDel="00D0114D">
          <w:rPr>
            <w:rPrChange w:id="213" w:author="Артемий Дадыков" w:date="2024-02-15T21:00:00Z">
              <w:rPr>
                <w:rStyle w:val="a5"/>
                <w:noProof/>
              </w:rPr>
            </w:rPrChange>
          </w:rPr>
          <w:delText>4.5.2 Требования к программным средствам, используемым программой</w:delText>
        </w:r>
        <w:r w:rsidDel="00D0114D">
          <w:rPr>
            <w:noProof/>
            <w:webHidden/>
          </w:rPr>
          <w:tab/>
          <w:delText>14</w:delText>
        </w:r>
      </w:del>
    </w:p>
    <w:p w14:paraId="44344AE3" w14:textId="154E0B18" w:rsidR="006E257E" w:rsidDel="00D0114D" w:rsidRDefault="006E257E">
      <w:pPr>
        <w:pStyle w:val="21"/>
        <w:tabs>
          <w:tab w:val="right" w:leader="dot" w:pos="10195"/>
        </w:tabs>
        <w:rPr>
          <w:del w:id="214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15" w:author="Артемий Дадыков" w:date="2024-02-15T21:00:00Z">
        <w:r w:rsidRPr="00D0114D" w:rsidDel="00D0114D">
          <w:rPr>
            <w:rPrChange w:id="216" w:author="Артемий Дадыков" w:date="2024-02-15T21:00:00Z">
              <w:rPr>
                <w:rStyle w:val="a5"/>
                <w:noProof/>
              </w:rPr>
            </w:rPrChange>
          </w:rPr>
          <w:delText>4.6 Требования к маркировке и упаковке</w:delText>
        </w:r>
        <w:r w:rsidDel="00D0114D">
          <w:rPr>
            <w:noProof/>
            <w:webHidden/>
          </w:rPr>
          <w:tab/>
          <w:delText>14</w:delText>
        </w:r>
      </w:del>
    </w:p>
    <w:p w14:paraId="2529C52D" w14:textId="10552967" w:rsidR="006E257E" w:rsidDel="00D0114D" w:rsidRDefault="006E257E">
      <w:pPr>
        <w:pStyle w:val="21"/>
        <w:tabs>
          <w:tab w:val="right" w:leader="dot" w:pos="10195"/>
        </w:tabs>
        <w:rPr>
          <w:del w:id="217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18" w:author="Артемий Дадыков" w:date="2024-02-15T21:00:00Z">
        <w:r w:rsidRPr="00D0114D" w:rsidDel="00D0114D">
          <w:rPr>
            <w:rPrChange w:id="219" w:author="Артемий Дадыков" w:date="2024-02-15T21:00:00Z">
              <w:rPr>
                <w:rStyle w:val="a5"/>
                <w:noProof/>
              </w:rPr>
            </w:rPrChange>
          </w:rPr>
          <w:delText>4.7 Требования к транспортированию и хранению</w:delText>
        </w:r>
        <w:r w:rsidDel="00D0114D">
          <w:rPr>
            <w:noProof/>
            <w:webHidden/>
          </w:rPr>
          <w:tab/>
          <w:delText>15</w:delText>
        </w:r>
      </w:del>
    </w:p>
    <w:p w14:paraId="4E7E199A" w14:textId="5F0D143D" w:rsidR="006E257E" w:rsidDel="00D0114D" w:rsidRDefault="006E257E" w:rsidP="00D0114D">
      <w:pPr>
        <w:pStyle w:val="11"/>
        <w:rPr>
          <w:del w:id="220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21" w:author="Артемий Дадыков" w:date="2024-02-15T21:00:00Z">
        <w:r w:rsidRPr="00D0114D" w:rsidDel="00D0114D">
          <w:rPr>
            <w:rPrChange w:id="222" w:author="Артемий Дадыков" w:date="2024-02-15T21:00:00Z">
              <w:rPr>
                <w:rStyle w:val="a5"/>
                <w:noProof/>
              </w:rPr>
            </w:rPrChange>
          </w:rPr>
          <w:delText>5. требования к программной документации</w:delText>
        </w:r>
        <w:r w:rsidDel="00D0114D">
          <w:rPr>
            <w:noProof/>
            <w:webHidden/>
          </w:rPr>
          <w:tab/>
          <w:delText>16</w:delText>
        </w:r>
      </w:del>
    </w:p>
    <w:p w14:paraId="56A90302" w14:textId="00593D8B" w:rsidR="006E257E" w:rsidDel="00D0114D" w:rsidRDefault="006E257E">
      <w:pPr>
        <w:pStyle w:val="21"/>
        <w:tabs>
          <w:tab w:val="right" w:leader="dot" w:pos="10195"/>
        </w:tabs>
        <w:rPr>
          <w:del w:id="223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24" w:author="Артемий Дадыков" w:date="2024-02-15T21:00:00Z">
        <w:r w:rsidRPr="00D0114D" w:rsidDel="00D0114D">
          <w:rPr>
            <w:rPrChange w:id="225" w:author="Артемий Дадыков" w:date="2024-02-15T21:00:00Z">
              <w:rPr>
                <w:rStyle w:val="a5"/>
                <w:noProof/>
              </w:rPr>
            </w:rPrChange>
          </w:rPr>
          <w:delText>5.1 Состав программной документации</w:delText>
        </w:r>
        <w:r w:rsidDel="00D0114D">
          <w:rPr>
            <w:noProof/>
            <w:webHidden/>
          </w:rPr>
          <w:tab/>
          <w:delText>16</w:delText>
        </w:r>
      </w:del>
    </w:p>
    <w:p w14:paraId="2CE54A4E" w14:textId="497A0E0D" w:rsidR="006E257E" w:rsidDel="00D0114D" w:rsidRDefault="006E257E">
      <w:pPr>
        <w:pStyle w:val="21"/>
        <w:tabs>
          <w:tab w:val="right" w:leader="dot" w:pos="10195"/>
        </w:tabs>
        <w:rPr>
          <w:del w:id="226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27" w:author="Артемий Дадыков" w:date="2024-02-15T21:00:00Z">
        <w:r w:rsidRPr="00D0114D" w:rsidDel="00D0114D">
          <w:rPr>
            <w:rPrChange w:id="228" w:author="Артемий Дадыков" w:date="2024-02-15T21:00:00Z">
              <w:rPr>
                <w:rStyle w:val="a5"/>
                <w:noProof/>
              </w:rPr>
            </w:rPrChange>
          </w:rPr>
          <w:delText>5.2 Специальные требования к программной документации</w:delText>
        </w:r>
        <w:r w:rsidDel="00D0114D">
          <w:rPr>
            <w:noProof/>
            <w:webHidden/>
          </w:rPr>
          <w:tab/>
          <w:delText>16</w:delText>
        </w:r>
      </w:del>
    </w:p>
    <w:p w14:paraId="73605F5C" w14:textId="2D6E64B0" w:rsidR="006E257E" w:rsidDel="00D0114D" w:rsidRDefault="006E257E" w:rsidP="00D0114D">
      <w:pPr>
        <w:pStyle w:val="11"/>
        <w:rPr>
          <w:del w:id="229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30" w:author="Артемий Дадыков" w:date="2024-02-15T21:00:00Z">
        <w:r w:rsidRPr="00D0114D" w:rsidDel="00D0114D">
          <w:rPr>
            <w:rPrChange w:id="231" w:author="Артемий Дадыков" w:date="2024-02-15T21:00:00Z">
              <w:rPr>
                <w:rStyle w:val="a5"/>
                <w:noProof/>
              </w:rPr>
            </w:rPrChange>
          </w:rPr>
          <w:delText>6. технико-экономические показатели</w:delText>
        </w:r>
        <w:r w:rsidDel="00D0114D">
          <w:rPr>
            <w:noProof/>
            <w:webHidden/>
          </w:rPr>
          <w:tab/>
          <w:delText>17</w:delText>
        </w:r>
      </w:del>
    </w:p>
    <w:p w14:paraId="53374222" w14:textId="55DE1A9E" w:rsidR="006E257E" w:rsidDel="00D0114D" w:rsidRDefault="006E257E">
      <w:pPr>
        <w:pStyle w:val="21"/>
        <w:tabs>
          <w:tab w:val="right" w:leader="dot" w:pos="10195"/>
        </w:tabs>
        <w:rPr>
          <w:del w:id="232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33" w:author="Артемий Дадыков" w:date="2024-02-15T21:00:00Z">
        <w:r w:rsidRPr="00D0114D" w:rsidDel="00D0114D">
          <w:rPr>
            <w:rPrChange w:id="234" w:author="Артемий Дадыков" w:date="2024-02-15T21:00:00Z">
              <w:rPr>
                <w:rStyle w:val="a5"/>
                <w:noProof/>
              </w:rPr>
            </w:rPrChange>
          </w:rPr>
          <w:delText>6.1 Ориентировочная экономическая эффективность</w:delText>
        </w:r>
        <w:r w:rsidDel="00D0114D">
          <w:rPr>
            <w:noProof/>
            <w:webHidden/>
          </w:rPr>
          <w:tab/>
          <w:delText>17</w:delText>
        </w:r>
      </w:del>
    </w:p>
    <w:p w14:paraId="09F0F9FB" w14:textId="5C3187C6" w:rsidR="006E257E" w:rsidDel="00D0114D" w:rsidRDefault="006E257E">
      <w:pPr>
        <w:pStyle w:val="21"/>
        <w:tabs>
          <w:tab w:val="right" w:leader="dot" w:pos="10195"/>
        </w:tabs>
        <w:rPr>
          <w:del w:id="235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36" w:author="Артемий Дадыков" w:date="2024-02-15T21:00:00Z">
        <w:r w:rsidRPr="00D0114D" w:rsidDel="00D0114D">
          <w:rPr>
            <w:rPrChange w:id="237" w:author="Артемий Дадыков" w:date="2024-02-15T21:00:00Z">
              <w:rPr>
                <w:rStyle w:val="a5"/>
                <w:noProof/>
              </w:rPr>
            </w:rPrChange>
          </w:rPr>
          <w:delText>6.2 Предполагаемая потребность</w:delText>
        </w:r>
        <w:r w:rsidDel="00D0114D">
          <w:rPr>
            <w:noProof/>
            <w:webHidden/>
          </w:rPr>
          <w:tab/>
          <w:delText>17</w:delText>
        </w:r>
      </w:del>
    </w:p>
    <w:p w14:paraId="7CB2CDAC" w14:textId="67DDB9FB" w:rsidR="006E257E" w:rsidDel="00D0114D" w:rsidRDefault="006E257E">
      <w:pPr>
        <w:pStyle w:val="21"/>
        <w:tabs>
          <w:tab w:val="right" w:leader="dot" w:pos="10195"/>
        </w:tabs>
        <w:rPr>
          <w:del w:id="238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39" w:author="Артемий Дадыков" w:date="2024-02-15T21:00:00Z">
        <w:r w:rsidRPr="00D0114D" w:rsidDel="00D0114D">
          <w:rPr>
            <w:rPrChange w:id="240" w:author="Артемий Дадыков" w:date="2024-02-15T21:00:00Z">
              <w:rPr>
                <w:rStyle w:val="a5"/>
                <w:noProof/>
              </w:rPr>
            </w:rPrChange>
          </w:rPr>
          <w:delText>6.3 Преимущества разработки по сравнению с отечественными и зарубежными образцами и аналогами</w:delText>
        </w:r>
        <w:r w:rsidDel="00D0114D">
          <w:rPr>
            <w:noProof/>
            <w:webHidden/>
          </w:rPr>
          <w:tab/>
          <w:delText>17</w:delText>
        </w:r>
      </w:del>
    </w:p>
    <w:p w14:paraId="7289483A" w14:textId="6EC31BC4" w:rsidR="006E257E" w:rsidDel="00D0114D" w:rsidRDefault="006E257E" w:rsidP="00D0114D">
      <w:pPr>
        <w:pStyle w:val="11"/>
        <w:rPr>
          <w:del w:id="241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42" w:author="Артемий Дадыков" w:date="2024-02-15T21:00:00Z">
        <w:r w:rsidRPr="00D0114D" w:rsidDel="00D0114D">
          <w:rPr>
            <w:rPrChange w:id="243" w:author="Артемий Дадыков" w:date="2024-02-15T21:00:00Z">
              <w:rPr>
                <w:rStyle w:val="a5"/>
                <w:noProof/>
              </w:rPr>
            </w:rPrChange>
          </w:rPr>
          <w:delText>7. стадии и этапы разработки</w:delText>
        </w:r>
        <w:r w:rsidDel="00D0114D">
          <w:rPr>
            <w:noProof/>
            <w:webHidden/>
          </w:rPr>
          <w:tab/>
          <w:delText>19</w:delText>
        </w:r>
      </w:del>
    </w:p>
    <w:p w14:paraId="17A4C5F2" w14:textId="3CF76C7C" w:rsidR="006E257E" w:rsidDel="00D0114D" w:rsidRDefault="006E257E" w:rsidP="00D0114D">
      <w:pPr>
        <w:pStyle w:val="11"/>
        <w:rPr>
          <w:del w:id="244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45" w:author="Артемий Дадыков" w:date="2024-02-15T21:00:00Z">
        <w:r w:rsidRPr="00D0114D" w:rsidDel="00D0114D">
          <w:rPr>
            <w:rPrChange w:id="246" w:author="Артемий Дадыков" w:date="2024-02-15T21:00:00Z">
              <w:rPr>
                <w:rStyle w:val="a5"/>
                <w:noProof/>
              </w:rPr>
            </w:rPrChange>
          </w:rPr>
          <w:delText>8. порядок контроля и приемки</w:delText>
        </w:r>
        <w:r w:rsidDel="00D0114D">
          <w:rPr>
            <w:noProof/>
            <w:webHidden/>
          </w:rPr>
          <w:tab/>
          <w:delText>21</w:delText>
        </w:r>
      </w:del>
    </w:p>
    <w:p w14:paraId="274A858B" w14:textId="6AB2944A" w:rsidR="006E257E" w:rsidDel="00D0114D" w:rsidRDefault="006E257E">
      <w:pPr>
        <w:pStyle w:val="21"/>
        <w:tabs>
          <w:tab w:val="right" w:leader="dot" w:pos="10195"/>
        </w:tabs>
        <w:rPr>
          <w:del w:id="247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48" w:author="Артемий Дадыков" w:date="2024-02-15T21:00:00Z">
        <w:r w:rsidRPr="00D0114D" w:rsidDel="00D0114D">
          <w:rPr>
            <w:rPrChange w:id="249" w:author="Артемий Дадыков" w:date="2024-02-15T21:00:00Z">
              <w:rPr>
                <w:rStyle w:val="a5"/>
                <w:noProof/>
              </w:rPr>
            </w:rPrChange>
          </w:rPr>
          <w:delText>8.1 Виды испытаний</w:delText>
        </w:r>
        <w:r w:rsidDel="00D0114D">
          <w:rPr>
            <w:noProof/>
            <w:webHidden/>
          </w:rPr>
          <w:tab/>
          <w:delText>21</w:delText>
        </w:r>
      </w:del>
    </w:p>
    <w:p w14:paraId="70F1FAE9" w14:textId="2FF8A2F7" w:rsidR="006E257E" w:rsidDel="00D0114D" w:rsidRDefault="006E257E">
      <w:pPr>
        <w:pStyle w:val="21"/>
        <w:tabs>
          <w:tab w:val="right" w:leader="dot" w:pos="10195"/>
        </w:tabs>
        <w:rPr>
          <w:del w:id="250" w:author="Артемий Дадыков" w:date="2024-02-15T21:00:00Z"/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del w:id="251" w:author="Артемий Дадыков" w:date="2024-02-15T21:00:00Z">
        <w:r w:rsidRPr="00D0114D" w:rsidDel="00D0114D">
          <w:rPr>
            <w:rPrChange w:id="252" w:author="Артемий Дадыков" w:date="2024-02-15T21:00:00Z">
              <w:rPr>
                <w:rStyle w:val="a5"/>
                <w:noProof/>
              </w:rPr>
            </w:rPrChange>
          </w:rPr>
          <w:delText>8.2 Общие требования к приемке работы</w:delText>
        </w:r>
        <w:r w:rsidDel="00D0114D">
          <w:rPr>
            <w:noProof/>
            <w:webHidden/>
          </w:rPr>
          <w:tab/>
          <w:delText>21</w:delText>
        </w:r>
      </w:del>
    </w:p>
    <w:p w14:paraId="0E33BF8C" w14:textId="06A6EDB5" w:rsidR="006E257E" w:rsidDel="00D0114D" w:rsidRDefault="006E257E" w:rsidP="00D0114D">
      <w:pPr>
        <w:pStyle w:val="11"/>
        <w:rPr>
          <w:del w:id="253" w:author="Артемий Дадыков" w:date="2024-02-15T21:00:00Z"/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del w:id="254" w:author="Артемий Дадыков" w:date="2024-02-15T21:00:00Z">
        <w:r w:rsidRPr="00D0114D" w:rsidDel="00D0114D">
          <w:rPr>
            <w:rPrChange w:id="255" w:author="Артемий Дадыков" w:date="2024-02-15T21:00:00Z">
              <w:rPr>
                <w:rStyle w:val="a5"/>
                <w:noProof/>
              </w:rPr>
            </w:rPrChange>
          </w:rPr>
          <w:delText>СПИСОК ИсточниКОВ</w:delText>
        </w:r>
        <w:r w:rsidDel="00D0114D">
          <w:rPr>
            <w:noProof/>
            <w:webHidden/>
          </w:rPr>
          <w:tab/>
          <w:delText>22</w:delText>
        </w:r>
      </w:del>
    </w:p>
    <w:p w14:paraId="08A9FACC" w14:textId="72481DEC" w:rsidR="000E722E" w:rsidRPr="00296B31" w:rsidRDefault="00F0512E" w:rsidP="00792E0A">
      <w:pPr>
        <w:pStyle w:val="TTTEXT"/>
        <w:ind w:firstLine="0"/>
      </w:pPr>
      <w:r>
        <w:rPr>
          <w:rFonts w:cstheme="minorBidi"/>
          <w:bCs/>
          <w:caps/>
          <w:szCs w:val="20"/>
          <w:shd w:val="clear" w:color="auto" w:fill="auto"/>
        </w:rPr>
        <w:fldChar w:fldCharType="end"/>
      </w:r>
    </w:p>
    <w:p w14:paraId="7C070FA4" w14:textId="77777777" w:rsidR="00AB0AEB" w:rsidRDefault="00AB0AEB" w:rsidP="00AB0AEB">
      <w:pPr>
        <w:pStyle w:val="TTTITLE"/>
        <w:numPr>
          <w:ilvl w:val="0"/>
          <w:numId w:val="0"/>
        </w:numPr>
        <w:ind w:left="431"/>
      </w:pPr>
      <w:bookmarkStart w:id="256" w:name="_Toc158923289"/>
      <w:r>
        <w:lastRenderedPageBreak/>
        <w:t>АНнотация</w:t>
      </w:r>
      <w:bookmarkEnd w:id="256"/>
    </w:p>
    <w:p w14:paraId="35EFF4E0" w14:textId="44DA9BE4" w:rsidR="00666711" w:rsidRDefault="00074E2A" w:rsidP="007D555C">
      <w:pPr>
        <w:pStyle w:val="TTTEXT"/>
      </w:pPr>
      <w:r>
        <w:t xml:space="preserve">Техническое задание – это основной документ, </w:t>
      </w:r>
      <w:r w:rsidR="00C755F1">
        <w:t>определяющий цель, набор требований,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</w:t>
      </w:r>
      <w:r>
        <w:t>.</w:t>
      </w:r>
    </w:p>
    <w:p w14:paraId="5191F73C" w14:textId="1F9AE3EC" w:rsidR="00666711" w:rsidRDefault="00666711" w:rsidP="007D555C">
      <w:pPr>
        <w:pStyle w:val="TTTEXT"/>
      </w:pPr>
      <w:r>
        <w:t>Настоящее техническое задание содержит следующи</w:t>
      </w:r>
      <w:r w:rsidR="00C755F1">
        <w:t>й ряд разделов</w:t>
      </w:r>
      <w:r>
        <w:t xml:space="preserve"> разделы</w:t>
      </w:r>
      <w:r w:rsidRPr="00666711">
        <w:t>:</w:t>
      </w:r>
    </w:p>
    <w:p w14:paraId="67C6AC09" w14:textId="1426A1B0" w:rsidR="00C900E8" w:rsidRDefault="00666711" w:rsidP="007D555C">
      <w:pPr>
        <w:pStyle w:val="TTENUM"/>
        <w:numPr>
          <w:ilvl w:val="0"/>
          <w:numId w:val="6"/>
        </w:numPr>
      </w:pPr>
      <w:r>
        <w:t>«Введение»;</w:t>
      </w:r>
    </w:p>
    <w:p w14:paraId="4BC2BD0B" w14:textId="2915A552" w:rsidR="00C900E8" w:rsidRDefault="00666711" w:rsidP="007D555C">
      <w:pPr>
        <w:pStyle w:val="TTENUM"/>
        <w:numPr>
          <w:ilvl w:val="0"/>
          <w:numId w:val="6"/>
        </w:numPr>
      </w:pPr>
      <w:r>
        <w:t>«Основания для разработки»;</w:t>
      </w:r>
    </w:p>
    <w:p w14:paraId="08DB3ECB" w14:textId="3E740019" w:rsidR="00C900E8" w:rsidRDefault="00666711" w:rsidP="007D555C">
      <w:pPr>
        <w:pStyle w:val="TTENUM"/>
        <w:numPr>
          <w:ilvl w:val="0"/>
          <w:numId w:val="6"/>
        </w:numPr>
      </w:pPr>
      <w:r>
        <w:t>«Назначение разработки»;</w:t>
      </w:r>
    </w:p>
    <w:p w14:paraId="5E04A585" w14:textId="03349999" w:rsidR="00C900E8" w:rsidRDefault="00666711" w:rsidP="007D555C">
      <w:pPr>
        <w:pStyle w:val="TTENUM"/>
        <w:numPr>
          <w:ilvl w:val="0"/>
          <w:numId w:val="6"/>
        </w:numPr>
      </w:pPr>
      <w:r>
        <w:t xml:space="preserve">«Требования к программе»; </w:t>
      </w:r>
    </w:p>
    <w:p w14:paraId="734ECCDC" w14:textId="13F5463F" w:rsidR="00C900E8" w:rsidRDefault="00666711" w:rsidP="007D555C">
      <w:pPr>
        <w:pStyle w:val="TTENUM"/>
        <w:numPr>
          <w:ilvl w:val="0"/>
          <w:numId w:val="6"/>
        </w:numPr>
      </w:pPr>
      <w:r>
        <w:t>«Требования к программным документам»</w:t>
      </w:r>
      <w:r w:rsidR="0024707C" w:rsidRPr="0024707C">
        <w:t>;</w:t>
      </w:r>
    </w:p>
    <w:p w14:paraId="31160331" w14:textId="43949330" w:rsidR="00C900E8" w:rsidRDefault="00666711" w:rsidP="007D555C">
      <w:pPr>
        <w:pStyle w:val="TTENUM"/>
        <w:numPr>
          <w:ilvl w:val="0"/>
          <w:numId w:val="6"/>
        </w:numPr>
      </w:pPr>
      <w:r>
        <w:t>«Технико-экономические показатели»</w:t>
      </w:r>
      <w:r w:rsidR="0024707C">
        <w:t>;</w:t>
      </w:r>
    </w:p>
    <w:p w14:paraId="34853E9A" w14:textId="35DF810A" w:rsidR="00C900E8" w:rsidRDefault="00666711" w:rsidP="007D555C">
      <w:pPr>
        <w:pStyle w:val="TTENUM"/>
        <w:numPr>
          <w:ilvl w:val="0"/>
          <w:numId w:val="6"/>
        </w:numPr>
      </w:pPr>
      <w:r>
        <w:t>«Стадии и этапы разработки»</w:t>
      </w:r>
      <w:r w:rsidR="0024707C">
        <w:t>;</w:t>
      </w:r>
    </w:p>
    <w:p w14:paraId="76BF5E94" w14:textId="5A6625FC" w:rsidR="00666711" w:rsidRDefault="00666711" w:rsidP="007D555C">
      <w:pPr>
        <w:pStyle w:val="TTENUM"/>
        <w:numPr>
          <w:ilvl w:val="0"/>
          <w:numId w:val="6"/>
        </w:numPr>
      </w:pPr>
      <w:r>
        <w:t>«Порядок контроля и приемки»</w:t>
      </w:r>
      <w:r w:rsidR="0039085B">
        <w:t>;</w:t>
      </w:r>
    </w:p>
    <w:p w14:paraId="269C3C4B" w14:textId="1BCC2E15" w:rsidR="0039085B" w:rsidRPr="00666711" w:rsidRDefault="0039085B" w:rsidP="007D555C">
      <w:pPr>
        <w:pStyle w:val="TTENUM"/>
        <w:numPr>
          <w:ilvl w:val="0"/>
          <w:numId w:val="6"/>
        </w:numPr>
      </w:pPr>
      <w:r>
        <w:t>«Список источников».</w:t>
      </w:r>
    </w:p>
    <w:p w14:paraId="52C1CBB5" w14:textId="77777777" w:rsidR="00074E2A" w:rsidRDefault="00074E2A" w:rsidP="007D555C">
      <w:pPr>
        <w:pStyle w:val="TTTEXT"/>
        <w:ind w:firstLine="0"/>
      </w:pPr>
    </w:p>
    <w:p w14:paraId="62F0A7E4" w14:textId="6276A44C" w:rsidR="00C755F1" w:rsidRDefault="00C755F1" w:rsidP="007D555C">
      <w:pPr>
        <w:pStyle w:val="TTTEXT"/>
      </w:pPr>
      <w:r>
        <w:t>В разделе «Введение» указано наименование и краткая характеристика области применения программы.</w:t>
      </w:r>
    </w:p>
    <w:p w14:paraId="4E321A94" w14:textId="5E166676" w:rsidR="00C755F1" w:rsidRDefault="00C755F1" w:rsidP="007D555C">
      <w:pPr>
        <w:pStyle w:val="TTTEXT"/>
      </w:pPr>
      <w:r>
        <w:t>В разделе «Основания для разработки» указан документ, на основании которого ведется разработка, и наименование темы разработки.</w:t>
      </w:r>
    </w:p>
    <w:p w14:paraId="01870198" w14:textId="5B880502" w:rsidR="00C755F1" w:rsidRDefault="00C755F1" w:rsidP="007D555C">
      <w:pPr>
        <w:pStyle w:val="TTTEXT"/>
      </w:pPr>
      <w:r>
        <w:t>В разделе «Назначение разработки» указано функциональное и эксплуатационное назначение программного продукта.</w:t>
      </w:r>
    </w:p>
    <w:p w14:paraId="6B1238EB" w14:textId="142A9BC0" w:rsidR="00C755F1" w:rsidRDefault="00C755F1" w:rsidP="007D555C">
      <w:pPr>
        <w:pStyle w:val="TTTEXT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0F94CF88" w14:textId="50315C22" w:rsidR="00C755F1" w:rsidRDefault="00C755F1" w:rsidP="007D555C">
      <w:pPr>
        <w:pStyle w:val="TTTEXT"/>
      </w:pPr>
      <w:r>
        <w:t>Раздел «Требования к программным документам» содержит предварительные состав программной документации и специальные требования к ней.</w:t>
      </w:r>
    </w:p>
    <w:p w14:paraId="275A6227" w14:textId="26C33770" w:rsidR="00C755F1" w:rsidRDefault="00C755F1" w:rsidP="007D555C">
      <w:pPr>
        <w:pStyle w:val="TTTEXT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6FB2F9AA" w14:textId="5B334F3A" w:rsidR="00C755F1" w:rsidRDefault="00C755F1" w:rsidP="007D555C">
      <w:pPr>
        <w:pStyle w:val="TTTEXT"/>
      </w:pPr>
      <w:r>
        <w:t>Раздел «Стадии и этапы разработки» содержит стадии разработки, этапы и содержание работ.</w:t>
      </w:r>
    </w:p>
    <w:p w14:paraId="1234C428" w14:textId="7972940F" w:rsidR="00C755F1" w:rsidRDefault="00C755F1" w:rsidP="007D555C">
      <w:pPr>
        <w:pStyle w:val="TTTEXT"/>
      </w:pPr>
      <w:r>
        <w:lastRenderedPageBreak/>
        <w:t>В разделе «Порядок контроля и приемки» указаны общие требования к приемке работы.</w:t>
      </w:r>
    </w:p>
    <w:p w14:paraId="30E0E75B" w14:textId="7E288CA5" w:rsidR="00C755F1" w:rsidRDefault="00C755F1" w:rsidP="007D555C">
      <w:pPr>
        <w:pStyle w:val="TTTEXT"/>
      </w:pPr>
      <w:r>
        <w:t>В разделе «Список использованных источников» указаны ссылки на источники, которые были использованы при разработке.</w:t>
      </w:r>
    </w:p>
    <w:p w14:paraId="6FB0BD03" w14:textId="77777777" w:rsidR="003D779E" w:rsidRDefault="00074E2A" w:rsidP="007D555C">
      <w:pPr>
        <w:pStyle w:val="TTTEXT"/>
      </w:pPr>
      <w:r>
        <w:t>Настоящий документ разработан в соответствии с требованиями</w:t>
      </w:r>
      <w:r w:rsidRPr="00074E2A">
        <w:t>:</w:t>
      </w:r>
    </w:p>
    <w:p w14:paraId="6A500942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r w:rsidR="00CC43E0">
        <w:t xml:space="preserve"> </w:t>
      </w:r>
      <w:hyperlink w:anchor="ГОСТ_19_103_77" w:history="1">
        <w:r w:rsidR="00D34CF7" w:rsidRPr="00CA6D82">
          <w:rPr>
            <w:rStyle w:val="a5"/>
            <w:vertAlign w:val="superscript"/>
          </w:rPr>
          <w:t>[1]</w:t>
        </w:r>
      </w:hyperlink>
      <w:r w:rsidRPr="00E42051">
        <w:t>;</w:t>
      </w:r>
    </w:p>
    <w:p w14:paraId="1B801BD8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r w:rsidR="00CC43E0">
        <w:t xml:space="preserve"> </w:t>
      </w:r>
      <w:hyperlink w:anchor="ГОСТ_19_104_78" w:history="1">
        <w:r w:rsidR="00D34CF7" w:rsidRPr="00CA6D82">
          <w:rPr>
            <w:rStyle w:val="a5"/>
            <w:vertAlign w:val="superscript"/>
            <w:lang w:val="en-TT"/>
          </w:rPr>
          <w:t>[2]</w:t>
        </w:r>
      </w:hyperlink>
      <w:r w:rsidRPr="00C900E8">
        <w:rPr>
          <w:lang w:val="en-TT"/>
        </w:rPr>
        <w:t>;</w:t>
      </w:r>
    </w:p>
    <w:p w14:paraId="1CB8F268" w14:textId="77777777" w:rsidR="00C900E8" w:rsidRDefault="00572E6E" w:rsidP="007D555C">
      <w:pPr>
        <w:pStyle w:val="TTENUM"/>
        <w:numPr>
          <w:ilvl w:val="0"/>
          <w:numId w:val="7"/>
        </w:numPr>
      </w:pPr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r w:rsidR="00CC43E0">
        <w:t xml:space="preserve"> </w:t>
      </w:r>
      <w:hyperlink w:anchor="ГОСТ_19_105_78" w:history="1">
        <w:r w:rsidR="00D34CF7" w:rsidRPr="00CA6D82">
          <w:rPr>
            <w:rStyle w:val="a5"/>
            <w:vertAlign w:val="superscript"/>
          </w:rPr>
          <w:t>[3]</w:t>
        </w:r>
      </w:hyperlink>
      <w:r w:rsidRPr="00572E6E">
        <w:t>;</w:t>
      </w:r>
    </w:p>
    <w:p w14:paraId="7E383773" w14:textId="77777777" w:rsidR="00C900E8" w:rsidRDefault="00074E2A" w:rsidP="007D555C">
      <w:pPr>
        <w:pStyle w:val="TTENUM"/>
        <w:numPr>
          <w:ilvl w:val="0"/>
          <w:numId w:val="7"/>
        </w:numPr>
      </w:pPr>
      <w:r>
        <w:t>ГОСТ 19.106-78 «Требования к программным документам, выполненным печатным способом»</w:t>
      </w:r>
      <w:r w:rsidR="00CC43E0">
        <w:t xml:space="preserve"> </w:t>
      </w:r>
      <w:hyperlink w:anchor="ГОСТ_19_106_78" w:history="1">
        <w:r w:rsidR="00D34CF7" w:rsidRPr="00CA6D82">
          <w:rPr>
            <w:rStyle w:val="a5"/>
            <w:vertAlign w:val="superscript"/>
          </w:rPr>
          <w:t>[4]</w:t>
        </w:r>
      </w:hyperlink>
      <w:r w:rsidRPr="00074E2A">
        <w:t>;</w:t>
      </w:r>
    </w:p>
    <w:p w14:paraId="4DB43568" w14:textId="77777777" w:rsidR="00074E2A" w:rsidRPr="00074E2A" w:rsidRDefault="00074E2A" w:rsidP="007D555C">
      <w:pPr>
        <w:pStyle w:val="TTENUM"/>
        <w:numPr>
          <w:ilvl w:val="0"/>
          <w:numId w:val="7"/>
        </w:numPr>
      </w:pPr>
      <w:r>
        <w:t xml:space="preserve">ГОСТ 19.201-78 «Техническое задание. Требования к содержанию и </w:t>
      </w:r>
      <w:r w:rsidR="00CC43E0">
        <w:t>оформлению»</w:t>
      </w:r>
      <w:r w:rsidR="00CC43E0" w:rsidRPr="00CC43E0">
        <w:rPr>
          <w:vertAlign w:val="superscript"/>
        </w:rPr>
        <w:t xml:space="preserve"> </w:t>
      </w:r>
      <w:hyperlink w:anchor="ГОСТ_19_201_78" w:history="1">
        <w:r w:rsidR="00CC43E0" w:rsidRPr="00CA6D82">
          <w:rPr>
            <w:rStyle w:val="a5"/>
            <w:vertAlign w:val="superscript"/>
          </w:rPr>
          <w:t>[</w:t>
        </w:r>
        <w:r w:rsidR="00D34CF7" w:rsidRPr="00CA6D82">
          <w:rPr>
            <w:rStyle w:val="a5"/>
            <w:vertAlign w:val="superscript"/>
          </w:rPr>
          <w:t>5]</w:t>
        </w:r>
      </w:hyperlink>
      <w:r>
        <w:t>.</w:t>
      </w:r>
    </w:p>
    <w:p w14:paraId="1571AFB9" w14:textId="4C966E98" w:rsidR="00E05DDD" w:rsidRDefault="008E3ADB" w:rsidP="00D24BCF">
      <w:pPr>
        <w:pStyle w:val="TTTITLE"/>
        <w:numPr>
          <w:ilvl w:val="0"/>
          <w:numId w:val="0"/>
        </w:numPr>
        <w:ind w:left="431"/>
      </w:pPr>
      <w:bookmarkStart w:id="257" w:name="_Toc158923290"/>
      <w:r>
        <w:lastRenderedPageBreak/>
        <w:t>ГЛОССАРИЙ</w:t>
      </w:r>
      <w:bookmarkEnd w:id="257"/>
    </w:p>
    <w:p w14:paraId="456F16FC" w14:textId="540DFE86" w:rsidR="00D24BCF" w:rsidRPr="00921C59" w:rsidRDefault="00D24BCF" w:rsidP="00D24BCF">
      <w:pPr>
        <w:pStyle w:val="TTTEXT"/>
        <w:ind w:firstLine="0"/>
      </w:pPr>
      <w:r>
        <w:t xml:space="preserve">Таблица 1 – </w:t>
      </w:r>
      <w:r w:rsidR="000C0EAD">
        <w:t xml:space="preserve">Глоссарий: Используемые </w:t>
      </w:r>
      <w:r>
        <w:t>термины и определения</w:t>
      </w:r>
      <w:r w:rsidR="00921C59">
        <w:t xml:space="preserve"> </w:t>
      </w:r>
      <w:r w:rsidR="000C0EAD" w:rsidRPr="000C0EAD">
        <w:t>(</w:t>
      </w:r>
      <w:r w:rsidR="00921C59">
        <w:t>алфавит</w:t>
      </w:r>
      <w:r w:rsidR="000C0EAD">
        <w:t>ном порядке)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D24BCF" w14:paraId="5C0B6114" w14:textId="77777777" w:rsidTr="0047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D1A606" w14:textId="77777777" w:rsidR="00D24BCF" w:rsidRPr="00736BDA" w:rsidRDefault="00D24BCF" w:rsidP="00D24BCF">
            <w:pPr>
              <w:pStyle w:val="TTTEXT"/>
              <w:ind w:firstLine="0"/>
              <w:jc w:val="center"/>
            </w:pPr>
            <w:r w:rsidRPr="00736BDA">
              <w:t>Термин</w:t>
            </w:r>
          </w:p>
        </w:tc>
        <w:tc>
          <w:tcPr>
            <w:tcW w:w="7081" w:type="dxa"/>
          </w:tcPr>
          <w:p w14:paraId="72DB2445" w14:textId="77777777" w:rsidR="00D24BCF" w:rsidRPr="00736BDA" w:rsidRDefault="00D24BCF" w:rsidP="00D24BCF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Определение</w:t>
            </w:r>
          </w:p>
        </w:tc>
      </w:tr>
      <w:tr w:rsidR="00C31FB4" w14:paraId="08BF9B1E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ACADA0" w14:textId="0696A699" w:rsidR="00C31FB4" w:rsidRPr="00736BDA" w:rsidRDefault="00C31FB4" w:rsidP="00C31FB4">
            <w:pPr>
              <w:pStyle w:val="TTTEXT"/>
              <w:ind w:firstLine="0"/>
              <w:jc w:val="left"/>
            </w:pPr>
            <w:r>
              <w:t>«Учащийся»</w:t>
            </w:r>
          </w:p>
        </w:tc>
        <w:tc>
          <w:tcPr>
            <w:tcW w:w="7081" w:type="dxa"/>
          </w:tcPr>
          <w:p w14:paraId="5A8DB0AC" w14:textId="5C81E624" w:rsidR="00C31FB4" w:rsidRPr="00736BDA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состоит в классе.</w:t>
            </w:r>
          </w:p>
        </w:tc>
      </w:tr>
      <w:tr w:rsidR="00C31FB4" w14:paraId="6D6B03CE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5E56EA" w14:textId="429DFFB5" w:rsidR="00C31FB4" w:rsidRDefault="00C31FB4" w:rsidP="00C31FB4">
            <w:pPr>
              <w:pStyle w:val="TTTEXT"/>
              <w:ind w:firstLine="0"/>
              <w:jc w:val="left"/>
            </w:pPr>
            <w:r>
              <w:t>«Преподаватель»</w:t>
            </w:r>
          </w:p>
        </w:tc>
        <w:tc>
          <w:tcPr>
            <w:tcW w:w="7081" w:type="dxa"/>
          </w:tcPr>
          <w:p w14:paraId="2A3925C7" w14:textId="42679207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создает классы и уроки для обучения «Учащихся».</w:t>
            </w:r>
          </w:p>
        </w:tc>
      </w:tr>
      <w:tr w:rsidR="00C31FB4" w14:paraId="26E9BEA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25CD5E" w14:textId="7D5F28B7" w:rsidR="00C31FB4" w:rsidRPr="00736BDA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Браузер</w:t>
            </w:r>
          </w:p>
        </w:tc>
        <w:tc>
          <w:tcPr>
            <w:tcW w:w="7081" w:type="dxa"/>
          </w:tcPr>
          <w:p w14:paraId="47446BD6" w14:textId="46A9EE8A" w:rsidR="00C31FB4" w:rsidRPr="00736BDA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Программа, которая позволяет просматривать веб-страницы.</w:t>
            </w:r>
          </w:p>
        </w:tc>
      </w:tr>
      <w:tr w:rsidR="00C31FB4" w14:paraId="2C2A157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396DD4" w14:textId="135E4625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Класс</w:t>
            </w:r>
          </w:p>
        </w:tc>
        <w:tc>
          <w:tcPr>
            <w:tcW w:w="7081" w:type="dxa"/>
          </w:tcPr>
          <w:p w14:paraId="52373CF3" w14:textId="22B5B769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просматривать уроки.</w:t>
            </w:r>
          </w:p>
        </w:tc>
      </w:tr>
      <w:tr w:rsidR="00C31FB4" w14:paraId="0FB09C35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9D7BA7" w14:textId="530C7FD8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Клиент</w:t>
            </w:r>
          </w:p>
        </w:tc>
        <w:tc>
          <w:tcPr>
            <w:tcW w:w="7081" w:type="dxa"/>
          </w:tcPr>
          <w:p w14:paraId="599DA430" w14:textId="21917563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См. термин «Пользователь».</w:t>
            </w:r>
          </w:p>
        </w:tc>
      </w:tr>
      <w:tr w:rsidR="009C6438" w14:paraId="15E1ED92" w14:textId="77777777" w:rsidTr="00472C66">
        <w:trPr>
          <w:ins w:id="258" w:author="Артемий Дадыков" w:date="2024-02-15T13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449309" w14:textId="5274D43E" w:rsidR="009C6438" w:rsidRDefault="009C6438" w:rsidP="00C31FB4">
            <w:pPr>
              <w:pStyle w:val="TTTEXT"/>
              <w:ind w:firstLine="0"/>
              <w:jc w:val="left"/>
              <w:rPr>
                <w:ins w:id="259" w:author="Артемий Дадыков" w:date="2024-02-15T13:06:00Z"/>
              </w:rPr>
            </w:pPr>
            <w:ins w:id="260" w:author="Артемий Дадыков" w:date="2024-02-15T13:06:00Z">
              <w:r>
                <w:t>Логин</w:t>
              </w:r>
            </w:ins>
          </w:p>
        </w:tc>
        <w:tc>
          <w:tcPr>
            <w:tcW w:w="7081" w:type="dxa"/>
          </w:tcPr>
          <w:p w14:paraId="14C99EE8" w14:textId="4B8DD522" w:rsidR="009C6438" w:rsidRDefault="009C6438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Артемий Дадыков" w:date="2024-02-15T13:06:00Z"/>
              </w:rPr>
            </w:pPr>
            <w:ins w:id="262" w:author="Артемий Дадыков" w:date="2024-02-15T13:07:00Z">
              <w:r>
                <w:t>У</w:t>
              </w:r>
              <w:r w:rsidRPr="009C6438">
                <w:t xml:space="preserve">никальное имя или идентификатор, который используется пользователем для доступа к </w:t>
              </w:r>
              <w:r>
                <w:t>программе</w:t>
              </w:r>
              <w:r w:rsidRPr="009C6438">
                <w:t>.</w:t>
              </w:r>
            </w:ins>
          </w:p>
        </w:tc>
      </w:tr>
      <w:tr w:rsidR="00C31FB4" w14:paraId="02E3C88F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8EF0B6" w14:textId="602FADEA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Мобильное устройство</w:t>
            </w:r>
          </w:p>
        </w:tc>
        <w:tc>
          <w:tcPr>
            <w:tcW w:w="7081" w:type="dxa"/>
          </w:tcPr>
          <w:p w14:paraId="40B535F5" w14:textId="202FD6BB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Компактные персональные компьютеры с размером диагонали 4-11 дюймов (включая планшетные компьютеры), предназначенные для портативного использования и обладающие возможностью подключения к интернету и камерой.</w:t>
            </w:r>
          </w:p>
        </w:tc>
      </w:tr>
      <w:tr w:rsidR="00C31FB4" w14:paraId="39B074A9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33C2B4" w14:textId="6B0FA309" w:rsidR="00C31FB4" w:rsidRDefault="00C31FB4" w:rsidP="00C31FB4">
            <w:pPr>
              <w:pStyle w:val="TTTEXT"/>
              <w:ind w:firstLine="0"/>
              <w:jc w:val="left"/>
            </w:pPr>
            <w:r>
              <w:t>Образовательное учреждение</w:t>
            </w:r>
          </w:p>
        </w:tc>
        <w:tc>
          <w:tcPr>
            <w:tcW w:w="7081" w:type="dxa"/>
          </w:tcPr>
          <w:p w14:paraId="7FC1679A" w14:textId="51EE866E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      </w:r>
          </w:p>
        </w:tc>
      </w:tr>
      <w:tr w:rsidR="00C31FB4" w14:paraId="16F0182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D486E9" w14:textId="2FB9BC6C" w:rsidR="00C31FB4" w:rsidRPr="00472C66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 w:rsidRPr="000C0EAD">
              <w:t>Ответ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>-</w:t>
            </w:r>
            <w:r w:rsidRPr="000C0EAD">
              <w:t>запроса</w:t>
            </w:r>
            <w:r w:rsidRPr="000C0EAD">
              <w:rPr>
                <w:lang w:val="en-US"/>
              </w:rPr>
              <w:t xml:space="preserve"> (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Response)</w:t>
            </w:r>
          </w:p>
        </w:tc>
        <w:tc>
          <w:tcPr>
            <w:tcW w:w="7081" w:type="dxa"/>
          </w:tcPr>
          <w:p w14:paraId="74485BA1" w14:textId="037E4438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Сообщения, которые сервер отправляет в ответ на клиентский </w:t>
            </w:r>
            <w:r>
              <w:rPr>
                <w:lang w:val="en-US"/>
              </w:rPr>
              <w:t>HTTP</w:t>
            </w:r>
            <w:r w:rsidRPr="000C0EAD">
              <w:t>-</w:t>
            </w:r>
            <w:r>
              <w:t>запрос.</w:t>
            </w:r>
          </w:p>
        </w:tc>
      </w:tr>
      <w:tr w:rsidR="00C31FB4" w14:paraId="157FC031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49E923" w14:textId="050E5AD4" w:rsidR="00C31FB4" w:rsidRPr="000C0EAD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Персональный компьютер</w:t>
            </w:r>
          </w:p>
        </w:tc>
        <w:tc>
          <w:tcPr>
            <w:tcW w:w="7081" w:type="dxa"/>
          </w:tcPr>
          <w:p w14:paraId="1D81BEC1" w14:textId="12BF277F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Устройства для индивидуального использования, предназначенное для обработки данных, доступа в Интернет, выполнения программ и других задач.</w:t>
            </w:r>
          </w:p>
        </w:tc>
      </w:tr>
      <w:tr w:rsidR="00C31FB4" w14:paraId="0D0C1DFC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4672EA" w14:textId="7BC9C01A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7081" w:type="dxa"/>
          </w:tcPr>
          <w:p w14:paraId="71B377E9" w14:textId="05DBB277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Человек, который использует программу по её назначению.</w:t>
            </w:r>
          </w:p>
        </w:tc>
      </w:tr>
      <w:tr w:rsidR="00C31FB4" w14:paraId="7129C4C2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BE2739" w14:textId="74042491" w:rsidR="00C31FB4" w:rsidRDefault="00C31FB4" w:rsidP="00C31FB4">
            <w:pPr>
              <w:pStyle w:val="TTTEXT"/>
              <w:ind w:firstLine="0"/>
              <w:jc w:val="left"/>
            </w:pPr>
            <w:r>
              <w:t>Программа</w:t>
            </w:r>
          </w:p>
        </w:tc>
        <w:tc>
          <w:tcPr>
            <w:tcW w:w="7081" w:type="dxa"/>
          </w:tcPr>
          <w:p w14:paraId="64F39F0E" w14:textId="427900B2" w:rsidR="00C31FB4" w:rsidRPr="0011678B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См. термин «Система».</w:t>
            </w:r>
          </w:p>
        </w:tc>
      </w:tr>
      <w:tr w:rsidR="00C31FB4" w14:paraId="4CB5265F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B91C50" w14:textId="510E397F" w:rsidR="00C31FB4" w:rsidRDefault="00C31FB4" w:rsidP="00C31FB4">
            <w:pPr>
              <w:pStyle w:val="TTTEXT"/>
              <w:ind w:firstLine="0"/>
              <w:jc w:val="left"/>
            </w:pPr>
            <w:r>
              <w:t>Сервер</w:t>
            </w:r>
          </w:p>
        </w:tc>
        <w:tc>
          <w:tcPr>
            <w:tcW w:w="7081" w:type="dxa"/>
          </w:tcPr>
          <w:p w14:paraId="287FDFB0" w14:textId="7020112C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  <w:r w:rsidRPr="00C77807">
              <w:t>омпьютер, котор</w:t>
            </w:r>
            <w:r>
              <w:t>ый</w:t>
            </w:r>
            <w:r w:rsidRPr="00C77807">
              <w:t xml:space="preserve"> обрабатывает запросы от клиентских устройств и предоставляет им доступ к ресурсам</w:t>
            </w:r>
            <w:r>
              <w:t xml:space="preserve"> и данным</w:t>
            </w:r>
            <w:r w:rsidRPr="00C77807">
              <w:t>.</w:t>
            </w:r>
          </w:p>
        </w:tc>
      </w:tr>
      <w:tr w:rsidR="00C31FB4" w14:paraId="29A59601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779AC9" w14:textId="7B2F8DA6" w:rsidR="00C31FB4" w:rsidRDefault="00C31FB4" w:rsidP="00C31FB4">
            <w:pPr>
              <w:pStyle w:val="TTTEXT"/>
              <w:ind w:firstLine="0"/>
              <w:jc w:val="left"/>
            </w:pPr>
            <w:r>
              <w:lastRenderedPageBreak/>
              <w:t>Система</w:t>
            </w:r>
          </w:p>
        </w:tc>
        <w:tc>
          <w:tcPr>
            <w:tcW w:w="7081" w:type="dxa"/>
          </w:tcPr>
          <w:p w14:paraId="2A7A1C8A" w14:textId="6A5A007B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разработанное для автоматизации процесса проверки и оценки рукописных ответов «Учащихся» образовательных учреждений.</w:t>
            </w:r>
          </w:p>
        </w:tc>
      </w:tr>
      <w:tr w:rsidR="00C31FB4" w14:paraId="05F3B7BF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CB2B51" w14:textId="693C4078" w:rsidR="00C31FB4" w:rsidRDefault="00C31FB4" w:rsidP="00C31FB4">
            <w:pPr>
              <w:pStyle w:val="TTTEXT"/>
              <w:ind w:firstLine="0"/>
              <w:jc w:val="left"/>
            </w:pPr>
            <w:r>
              <w:t>Урок</w:t>
            </w:r>
          </w:p>
        </w:tc>
        <w:tc>
          <w:tcPr>
            <w:tcW w:w="7081" w:type="dxa"/>
          </w:tcPr>
          <w:p w14:paraId="5549A960" w14:textId="47822CF6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смотреть теорию и прикреплять свои рукописные работы в формате фотографий.</w:t>
            </w:r>
          </w:p>
        </w:tc>
      </w:tr>
      <w:tr w:rsidR="00C31FB4" w14:paraId="1F8EC974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F52595" w14:textId="36E9BD4B" w:rsidR="00C31FB4" w:rsidRDefault="00C31FB4" w:rsidP="00C31FB4">
            <w:pPr>
              <w:pStyle w:val="TTTEXT"/>
              <w:ind w:firstLine="0"/>
              <w:jc w:val="left"/>
            </w:pPr>
            <w:r>
              <w:t>Фреймворк</w:t>
            </w:r>
          </w:p>
        </w:tc>
        <w:tc>
          <w:tcPr>
            <w:tcW w:w="7081" w:type="dxa"/>
          </w:tcPr>
          <w:p w14:paraId="65AFAD0D" w14:textId="400FC063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которое предоставляет набор инструментов для разработки приложений.</w:t>
            </w:r>
          </w:p>
        </w:tc>
      </w:tr>
      <w:tr w:rsidR="00C31FB4" w14:paraId="17C7070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8BEAC5" w14:textId="12BA4878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TT"/>
              </w:rPr>
              <w:t>API</w:t>
            </w:r>
          </w:p>
        </w:tc>
        <w:tc>
          <w:tcPr>
            <w:tcW w:w="7081" w:type="dxa"/>
          </w:tcPr>
          <w:p w14:paraId="7CBA727C" w14:textId="0F7ADDD1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Набор способов и правил, по которым различные части программы обмениваются между собой данными.</w:t>
            </w:r>
          </w:p>
        </w:tc>
      </w:tr>
      <w:tr w:rsidR="00C31FB4" w14:paraId="74B66AE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B0635E" w14:textId="54D9D170" w:rsidR="00C31FB4" w:rsidRDefault="00C31FB4" w:rsidP="00C31FB4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FastAPI</w:t>
            </w:r>
          </w:p>
        </w:tc>
        <w:tc>
          <w:tcPr>
            <w:tcW w:w="7081" w:type="dxa"/>
          </w:tcPr>
          <w:p w14:paraId="7FE0F8D1" w14:textId="43449525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Современный фреймворк для создания </w:t>
            </w:r>
            <w:r>
              <w:rPr>
                <w:lang w:val="en-US"/>
              </w:rPr>
              <w:t>API</w:t>
            </w:r>
            <w:r w:rsidRPr="00C77807">
              <w:t xml:space="preserve"> </w:t>
            </w:r>
            <w:r>
              <w:t xml:space="preserve">на языке </w:t>
            </w:r>
            <w:r>
              <w:rPr>
                <w:lang w:val="en-US"/>
              </w:rPr>
              <w:t>Python</w:t>
            </w:r>
            <w:r w:rsidRPr="00C77807">
              <w:t>.</w:t>
            </w:r>
          </w:p>
        </w:tc>
      </w:tr>
      <w:tr w:rsidR="00C31FB4" w14:paraId="20F9543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0063B" w14:textId="71D52162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Google Classroom</w:t>
            </w:r>
          </w:p>
        </w:tc>
        <w:tc>
          <w:tcPr>
            <w:tcW w:w="7081" w:type="dxa"/>
          </w:tcPr>
          <w:p w14:paraId="2D6BF095" w14:textId="186E9AC0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C31FB4" w14:paraId="4AF8374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DC857B2" w14:textId="67CF1E31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HTTP-</w:t>
            </w:r>
            <w:r>
              <w:t>запрос (</w:t>
            </w:r>
            <w:r>
              <w:rPr>
                <w:lang w:val="en-US"/>
              </w:rPr>
              <w:t>HTTP Request)</w:t>
            </w:r>
          </w:p>
        </w:tc>
        <w:tc>
          <w:tcPr>
            <w:tcW w:w="7081" w:type="dxa"/>
          </w:tcPr>
          <w:p w14:paraId="69D9289E" w14:textId="3F714A23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Сообщения, которые отправляется клиентом на сервер, чтобы вызвать выполнение некоторых действий. Зачастую для получения доступа к определенному ресурсу.</w:t>
            </w:r>
          </w:p>
        </w:tc>
      </w:tr>
      <w:tr w:rsidR="00C31FB4" w14:paraId="506CAB68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860254" w14:textId="5DF95550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JavaScript</w:t>
            </w:r>
          </w:p>
        </w:tc>
        <w:tc>
          <w:tcPr>
            <w:tcW w:w="7081" w:type="dxa"/>
          </w:tcPr>
          <w:p w14:paraId="1C144375" w14:textId="414ABD4C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который в основном используется для разработки клиентской части.</w:t>
            </w:r>
          </w:p>
        </w:tc>
      </w:tr>
      <w:tr w:rsidR="00C31FB4" w14:paraId="3A6B6CD7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C0DF9E" w14:textId="03408BEB" w:rsidR="00C31FB4" w:rsidRPr="000C0EAD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7081" w:type="dxa"/>
          </w:tcPr>
          <w:p w14:paraId="4F4F909B" w14:textId="02979042" w:rsidR="00C31FB4" w:rsidRPr="000C0EAD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Текстовый формат обмена данными, основанный на </w:t>
            </w:r>
            <w:r>
              <w:rPr>
                <w:lang w:val="en-US"/>
              </w:rPr>
              <w:t>JavaScript</w:t>
            </w:r>
            <w:r w:rsidRPr="00C77807">
              <w:t>.</w:t>
            </w:r>
          </w:p>
        </w:tc>
      </w:tr>
      <w:tr w:rsidR="00C31FB4" w14:paraId="26EB5249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BFA225" w14:textId="6ADBFBB9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Photomath</w:t>
            </w:r>
          </w:p>
        </w:tc>
        <w:tc>
          <w:tcPr>
            <w:tcW w:w="7081" w:type="dxa"/>
          </w:tcPr>
          <w:p w14:paraId="59BC468C" w14:textId="1454CCFD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Мобильное приложение, которое помогает пользователю решать математические задачи, сканируя их с помощью камеры смартфона и предоставляя пошаговые решения.</w:t>
            </w:r>
          </w:p>
        </w:tc>
      </w:tr>
      <w:tr w:rsidR="00C31FB4" w14:paraId="7649B211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2E9229" w14:textId="22B3920D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7081" w:type="dxa"/>
          </w:tcPr>
          <w:p w14:paraId="34A9EF2F" w14:textId="5DF6C999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 для сохранения информации о пользователях и классах для корректной работы системы.</w:t>
            </w:r>
          </w:p>
        </w:tc>
      </w:tr>
      <w:tr w:rsidR="00B319AA" w14:paraId="7981114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0A1095" w14:textId="1940FABD" w:rsidR="00B319AA" w:rsidRDefault="00B319AA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Pytesseract</w:t>
            </w:r>
          </w:p>
        </w:tc>
        <w:tc>
          <w:tcPr>
            <w:tcW w:w="7081" w:type="dxa"/>
          </w:tcPr>
          <w:p w14:paraId="252AE432" w14:textId="09E2E786" w:rsidR="00B319AA" w:rsidRDefault="00B319AA" w:rsidP="00B319AA">
            <w:pPr>
              <w:pStyle w:val="TT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</w:t>
            </w:r>
            <w:r w:rsidRPr="00B319AA">
              <w:t xml:space="preserve"> </w:t>
            </w:r>
            <w:r>
              <w:t>на</w:t>
            </w:r>
            <w:r w:rsidRPr="00B319AA">
              <w:t xml:space="preserve"> </w:t>
            </w:r>
            <w:r>
              <w:t>языке</w:t>
            </w:r>
            <w:r w:rsidRPr="00B319AA">
              <w:t xml:space="preserve"> </w:t>
            </w:r>
            <w:r w:rsidRPr="00B319AA">
              <w:rPr>
                <w:lang w:val="en-US"/>
              </w:rPr>
              <w:t>Python</w:t>
            </w:r>
            <w:r w:rsidRPr="00B319AA">
              <w:t xml:space="preserve">, </w:t>
            </w:r>
            <w:r>
              <w:t>которая</w:t>
            </w:r>
            <w:r w:rsidRPr="00B319AA">
              <w:t xml:space="preserve"> </w:t>
            </w:r>
            <w:r>
              <w:t>позволяет распознавать текст на изображениях и извлекать его в формате текстовых данных.</w:t>
            </w:r>
          </w:p>
        </w:tc>
      </w:tr>
      <w:tr w:rsidR="00C31FB4" w14:paraId="1D5BC178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C62CA5" w14:textId="6871D303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Python</w:t>
            </w:r>
          </w:p>
        </w:tc>
        <w:tc>
          <w:tcPr>
            <w:tcW w:w="7081" w:type="dxa"/>
          </w:tcPr>
          <w:p w14:paraId="31AB8D62" w14:textId="71B90B74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использующийся для серверной части.</w:t>
            </w:r>
          </w:p>
        </w:tc>
      </w:tr>
      <w:tr w:rsidR="00C31FB4" w14:paraId="5BDBF70E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9CBBDB" w14:textId="2F7F5509" w:rsidR="00C31FB4" w:rsidRDefault="00C31FB4" w:rsidP="00C31FB4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React Native</w:t>
            </w:r>
          </w:p>
        </w:tc>
        <w:tc>
          <w:tcPr>
            <w:tcW w:w="7081" w:type="dxa"/>
          </w:tcPr>
          <w:p w14:paraId="02DFB97F" w14:textId="42EE0127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Современный фреймворк для разработки браузерных и мобильных приложений.</w:t>
            </w:r>
          </w:p>
        </w:tc>
      </w:tr>
      <w:tr w:rsidR="00C31FB4" w14:paraId="1C43C7A6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16CB37" w14:textId="3B3F7DA2" w:rsidR="00C31FB4" w:rsidRPr="00B2686E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Stepik</w:t>
            </w:r>
          </w:p>
        </w:tc>
        <w:tc>
          <w:tcPr>
            <w:tcW w:w="7081" w:type="dxa"/>
          </w:tcPr>
          <w:p w14:paraId="6A7EC476" w14:textId="22DF0D75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</w:tbl>
    <w:p w14:paraId="091ADD2A" w14:textId="77777777" w:rsidR="00D24BCF" w:rsidRDefault="00D24BCF" w:rsidP="00770F1F">
      <w:pPr>
        <w:pStyle w:val="TTTEXT"/>
        <w:ind w:firstLine="0"/>
      </w:pPr>
    </w:p>
    <w:p w14:paraId="66A33752" w14:textId="77777777" w:rsidR="009473FC" w:rsidRDefault="00477DE6" w:rsidP="00812782">
      <w:pPr>
        <w:pStyle w:val="TTTITLE"/>
      </w:pPr>
      <w:bookmarkStart w:id="263" w:name="_Toc158923291"/>
      <w:r>
        <w:lastRenderedPageBreak/>
        <w:t>введение</w:t>
      </w:r>
      <w:bookmarkEnd w:id="263"/>
    </w:p>
    <w:p w14:paraId="1E8E454B" w14:textId="77777777" w:rsidR="00477DE6" w:rsidRDefault="00477DE6" w:rsidP="009447D4">
      <w:pPr>
        <w:pStyle w:val="TTSUBTITLE"/>
        <w:contextualSpacing/>
      </w:pPr>
      <w:bookmarkStart w:id="264" w:name="_Toc158923292"/>
      <w:commentRangeStart w:id="265"/>
      <w:r>
        <w:t>Наименование</w:t>
      </w:r>
      <w:commentRangeEnd w:id="265"/>
      <w:r w:rsidR="00B20F69">
        <w:rPr>
          <w:rStyle w:val="ad"/>
          <w:rFonts w:asciiTheme="minorHAnsi" w:hAnsiTheme="minorHAnsi" w:cstheme="minorBidi"/>
          <w:b w:val="0"/>
          <w:shd w:val="clear" w:color="auto" w:fill="auto"/>
        </w:rPr>
        <w:commentReference w:id="265"/>
      </w:r>
      <w:bookmarkEnd w:id="264"/>
    </w:p>
    <w:p w14:paraId="5305156D" w14:textId="4651DE0E" w:rsidR="00477DE6" w:rsidRDefault="00477DE6" w:rsidP="009447D4">
      <w:pPr>
        <w:pStyle w:val="TTTEXT"/>
        <w:rPr>
          <w:lang w:eastAsia="ru-RU"/>
        </w:rPr>
      </w:pPr>
      <w:r w:rsidRPr="00477DE6">
        <w:rPr>
          <w:lang w:eastAsia="ru-RU"/>
        </w:rPr>
        <w:t>Полное наименование программы</w:t>
      </w:r>
      <w:r w:rsidR="00D75504">
        <w:rPr>
          <w:lang w:eastAsia="ru-RU"/>
        </w:rPr>
        <w:t xml:space="preserve"> на русском</w:t>
      </w:r>
      <w:r w:rsidR="0033320A">
        <w:rPr>
          <w:lang w:eastAsia="ru-RU"/>
        </w:rPr>
        <w:t xml:space="preserve"> </w:t>
      </w:r>
      <w:r w:rsidR="00D75504">
        <w:rPr>
          <w:lang w:eastAsia="ru-RU"/>
        </w:rPr>
        <w:t>язык</w:t>
      </w:r>
      <w:ins w:id="266" w:author="Никита Терлыч" w:date="2024-02-10T17:18:00Z">
        <w:r w:rsidR="00B20F69">
          <w:rPr>
            <w:lang w:eastAsia="ru-RU"/>
          </w:rPr>
          <w:t>е</w:t>
        </w:r>
      </w:ins>
      <w:del w:id="267" w:author="Никита Терлыч" w:date="2024-02-10T17:18:00Z">
        <w:r w:rsidR="00D75504" w:rsidDel="00B20F69">
          <w:rPr>
            <w:lang w:eastAsia="ru-RU"/>
          </w:rPr>
          <w:delText>ах</w:delText>
        </w:r>
      </w:del>
      <w:r w:rsidRPr="00477DE6">
        <w:rPr>
          <w:lang w:eastAsia="ru-RU"/>
        </w:rPr>
        <w:t xml:space="preserve">: </w:t>
      </w:r>
      <w:r w:rsidR="00E31B80">
        <w:rPr>
          <w:lang w:eastAsia="ru-RU"/>
        </w:rPr>
        <w:t>«</w:t>
      </w:r>
      <w:r w:rsidR="0033320A">
        <w:rPr>
          <w:lang w:eastAsia="ru-RU"/>
        </w:rPr>
        <w:t xml:space="preserve">Система для </w:t>
      </w:r>
      <w:r w:rsidR="00F07855">
        <w:rPr>
          <w:lang w:eastAsia="ru-RU"/>
        </w:rPr>
        <w:t>автоматизации проверки рукописных ответов</w:t>
      </w:r>
      <w:r w:rsidR="00E31B80">
        <w:rPr>
          <w:lang w:eastAsia="ru-RU"/>
        </w:rPr>
        <w:t>»</w:t>
      </w:r>
      <w:r w:rsidRPr="003C5A9E">
        <w:rPr>
          <w:lang w:eastAsia="ru-RU"/>
        </w:rPr>
        <w:t>.</w:t>
      </w:r>
    </w:p>
    <w:p w14:paraId="7E750623" w14:textId="78D1EB30" w:rsidR="00904E19" w:rsidRDefault="0033320A" w:rsidP="009447D4">
      <w:pPr>
        <w:pStyle w:val="TTTEXT"/>
        <w:rPr>
          <w:lang w:val="en-US" w:eastAsia="ru-RU"/>
        </w:rPr>
      </w:pPr>
      <w:r>
        <w:rPr>
          <w:lang w:eastAsia="ru-RU"/>
        </w:rPr>
        <w:t>Полное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английском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языке</w:t>
      </w:r>
      <w:r w:rsidRPr="00F07855">
        <w:rPr>
          <w:lang w:val="en-US" w:eastAsia="ru-RU"/>
        </w:rPr>
        <w:t>: «</w:t>
      </w:r>
      <w:r w:rsidR="00F07855">
        <w:rPr>
          <w:lang w:val="en-US" w:eastAsia="ru-RU"/>
        </w:rPr>
        <w:t>System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for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Automating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the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Verification of Handwritten Answers</w:t>
      </w:r>
      <w:r w:rsidRPr="00F07855">
        <w:rPr>
          <w:lang w:val="en-US" w:eastAsia="ru-RU"/>
        </w:rPr>
        <w:t>».</w:t>
      </w:r>
    </w:p>
    <w:p w14:paraId="3CA4F6E5" w14:textId="183B82A8" w:rsidR="00904E19" w:rsidRPr="00F07855" w:rsidRDefault="00904E19" w:rsidP="009447D4">
      <w:pPr>
        <w:pStyle w:val="TTTEXT"/>
        <w:rPr>
          <w:lang w:val="en-US" w:eastAsia="ru-RU"/>
        </w:rPr>
      </w:pPr>
      <w:r>
        <w:rPr>
          <w:lang w:eastAsia="ru-RU"/>
        </w:rPr>
        <w:t>Условное</w:t>
      </w:r>
      <w:r w:rsidRPr="00904E19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>: «</w:t>
      </w:r>
      <w:r>
        <w:rPr>
          <w:lang w:val="en-US" w:eastAsia="ru-RU"/>
        </w:rPr>
        <w:t>ManuScript</w:t>
      </w:r>
      <w:r w:rsidRPr="00F07855">
        <w:rPr>
          <w:lang w:val="en-US" w:eastAsia="ru-RU"/>
        </w:rPr>
        <w:t>».</w:t>
      </w:r>
    </w:p>
    <w:p w14:paraId="4CD2DE3F" w14:textId="7AE28DFF" w:rsidR="00ED4D76" w:rsidRDefault="00477DE6" w:rsidP="00ED4D76">
      <w:pPr>
        <w:pStyle w:val="TTSUBTITLE"/>
      </w:pPr>
      <w:bookmarkStart w:id="268" w:name="_Toc158923293"/>
      <w:r>
        <w:t>Краткая характеристика области применения</w:t>
      </w:r>
      <w:bookmarkEnd w:id="268"/>
    </w:p>
    <w:p w14:paraId="50A50388" w14:textId="3B27D91A" w:rsidR="00ED4D76" w:rsidDel="00D91030" w:rsidRDefault="00ED4D76" w:rsidP="00ED4D76">
      <w:pPr>
        <w:pStyle w:val="TTTEXT"/>
        <w:rPr>
          <w:del w:id="269" w:author="Артемий Дадыков" w:date="2024-02-15T03:05:00Z"/>
        </w:rPr>
      </w:pPr>
      <w:commentRangeStart w:id="270"/>
      <w:del w:id="271" w:author="Артемий Дадыков" w:date="2024-02-15T03:05:00Z">
        <w:r w:rsidDel="00D91030">
          <w:delText>Программа позволяет проверять рукописные работы учащихся по заранее заданным ответам</w:delText>
        </w:r>
        <w:commentRangeEnd w:id="270"/>
        <w:r w:rsidR="00B20F69" w:rsidDel="00D91030">
          <w:rPr>
            <w:rStyle w:val="ad"/>
            <w:rFonts w:asciiTheme="minorHAnsi" w:hAnsiTheme="minorHAnsi" w:cstheme="minorBidi"/>
            <w:shd w:val="clear" w:color="auto" w:fill="auto"/>
          </w:rPr>
          <w:commentReference w:id="270"/>
        </w:r>
        <w:r w:rsidDel="00D91030">
          <w:delText>.</w:delText>
        </w:r>
      </w:del>
    </w:p>
    <w:p w14:paraId="3763CD3C" w14:textId="17A0B52E" w:rsidR="00D91030" w:rsidRDefault="006E102B" w:rsidP="006E102B">
      <w:pPr>
        <w:pStyle w:val="TTTEXT"/>
        <w:rPr>
          <w:ins w:id="272" w:author="Артемий Дадыков" w:date="2024-02-15T03:03:00Z"/>
        </w:rPr>
      </w:pPr>
      <w:ins w:id="273" w:author="Артемий Дадыков" w:date="2024-02-15T02:57:00Z">
        <w:r>
          <w:t>П</w:t>
        </w:r>
        <w:r w:rsidRPr="006E102B">
          <w:t xml:space="preserve">рограмма </w:t>
        </w:r>
      </w:ins>
      <w:ins w:id="274" w:author="Артемий Дадыков" w:date="2024-02-15T03:04:00Z">
        <w:r w:rsidR="00D91030">
          <w:t xml:space="preserve">обеспечивает </w:t>
        </w:r>
      </w:ins>
      <w:ins w:id="275" w:author="Артемий Дадыков" w:date="2024-02-15T02:58:00Z">
        <w:r>
          <w:t xml:space="preserve">автоматическую </w:t>
        </w:r>
      </w:ins>
      <w:ins w:id="276" w:author="Артемий Дадыков" w:date="2024-02-15T02:57:00Z">
        <w:r w:rsidRPr="006E102B">
          <w:t xml:space="preserve">проверку рукописных работ на соответствие заданным ответам. </w:t>
        </w:r>
      </w:ins>
      <w:ins w:id="277" w:author="Артемий Дадыков" w:date="2024-02-15T03:04:00Z">
        <w:r w:rsidR="00D91030">
          <w:t>Программа предоставляет функционал создания учебны</w:t>
        </w:r>
      </w:ins>
      <w:ins w:id="278" w:author="Артемий Дадыков" w:date="2024-02-15T03:05:00Z">
        <w:r w:rsidR="00D91030">
          <w:t xml:space="preserve">х классов и уроков, позволяя </w:t>
        </w:r>
      </w:ins>
      <w:ins w:id="279" w:author="Артемий Дадыков" w:date="2024-02-15T02:59:00Z">
        <w:r>
          <w:t>пользовател</w:t>
        </w:r>
      </w:ins>
      <w:ins w:id="280" w:author="Артемий Дадыков" w:date="2024-02-15T03:05:00Z">
        <w:r w:rsidR="00D91030">
          <w:t>ям загружать и проверять рукописные работы в рамках этих уроков</w:t>
        </w:r>
      </w:ins>
      <w:ins w:id="281" w:author="Артемий Дадыков" w:date="2024-02-15T03:00:00Z">
        <w:r>
          <w:t>.</w:t>
        </w:r>
      </w:ins>
    </w:p>
    <w:p w14:paraId="658560C8" w14:textId="0FCA51E2" w:rsidR="00ED4D76" w:rsidRPr="00E443FE" w:rsidRDefault="00ED4D76" w:rsidP="00ED4D76">
      <w:pPr>
        <w:pStyle w:val="TTTEXT"/>
      </w:pPr>
      <w:r>
        <w:t>Основная цель разрабатываемой программы — ускорить процесс проверки работ и облегчить взаимодействие между преподавателями и учащимися.</w:t>
      </w:r>
    </w:p>
    <w:p w14:paraId="5980318A" w14:textId="77777777" w:rsidR="00477DE6" w:rsidRDefault="00F34983" w:rsidP="009473FC">
      <w:pPr>
        <w:pStyle w:val="TTTITLE"/>
      </w:pPr>
      <w:bookmarkStart w:id="282" w:name="_Toc158923294"/>
      <w:r>
        <w:lastRenderedPageBreak/>
        <w:t>ОСнования для разработки</w:t>
      </w:r>
      <w:bookmarkEnd w:id="282"/>
    </w:p>
    <w:p w14:paraId="25F967C8" w14:textId="77777777" w:rsidR="00477DE6" w:rsidRDefault="00F34983" w:rsidP="00477DE6">
      <w:pPr>
        <w:pStyle w:val="TTSUBTITLE"/>
      </w:pPr>
      <w:bookmarkStart w:id="283" w:name="_Toc158923295"/>
      <w:r>
        <w:t>Документы, на основании которых ведется разработка</w:t>
      </w:r>
      <w:bookmarkEnd w:id="283"/>
    </w:p>
    <w:p w14:paraId="6C0F25AA" w14:textId="77777777" w:rsidR="00BD4036" w:rsidRPr="00717954" w:rsidRDefault="00717954" w:rsidP="00BD4036">
      <w:pPr>
        <w:pStyle w:val="TTTEXT"/>
      </w:pPr>
      <w:r>
        <w:t>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1C24EBF0" w14:textId="77777777" w:rsidR="00F34983" w:rsidRDefault="00F34983" w:rsidP="00F34983">
      <w:pPr>
        <w:pStyle w:val="TTSUBTITLE"/>
      </w:pPr>
      <w:bookmarkStart w:id="284" w:name="_Toc158923296"/>
      <w:r>
        <w:t>Наименование темы разработки</w:t>
      </w:r>
      <w:bookmarkEnd w:id="284"/>
    </w:p>
    <w:p w14:paraId="67CDB67F" w14:textId="445C76A5" w:rsidR="00256D01" w:rsidRPr="00256D01" w:rsidRDefault="00256D01" w:rsidP="00116E2A">
      <w:pPr>
        <w:pStyle w:val="TTTEXT"/>
      </w:pPr>
      <w:r>
        <w:t>Наименование темы разработки на русском языке:</w:t>
      </w:r>
      <w:r w:rsidR="00116E2A" w:rsidRPr="00116E2A">
        <w:t xml:space="preserve"> </w:t>
      </w:r>
      <w:r w:rsidR="00401B1E" w:rsidRPr="00116E2A">
        <w:t>«</w:t>
      </w:r>
      <w:r>
        <w:t>Система для автоматизации проверки рукописных ответов</w:t>
      </w:r>
      <w:r w:rsidR="00401B1E" w:rsidRPr="00116E2A">
        <w:t>»</w:t>
      </w:r>
      <w:r>
        <w:t>.</w:t>
      </w:r>
    </w:p>
    <w:p w14:paraId="769632FF" w14:textId="2BB2019F" w:rsidR="00256D01" w:rsidRPr="00256D01" w:rsidDel="00B20F69" w:rsidRDefault="00256D01" w:rsidP="00256D01">
      <w:pPr>
        <w:pStyle w:val="TTTEXT"/>
        <w:rPr>
          <w:del w:id="285" w:author="Никита Терлыч" w:date="2024-02-10T17:19:00Z"/>
          <w:lang w:val="en-US"/>
        </w:rPr>
      </w:pPr>
      <w:r>
        <w:t>Наименование</w:t>
      </w:r>
      <w:r w:rsidRPr="00256D01">
        <w:rPr>
          <w:lang w:val="en-US"/>
        </w:rPr>
        <w:t xml:space="preserve"> </w:t>
      </w:r>
      <w:r>
        <w:t>темы</w:t>
      </w:r>
      <w:r w:rsidRPr="00256D01">
        <w:rPr>
          <w:lang w:val="en-US"/>
        </w:rPr>
        <w:t xml:space="preserve"> </w:t>
      </w:r>
      <w:r>
        <w:t>разработки</w:t>
      </w:r>
      <w:r w:rsidRPr="00256D01">
        <w:rPr>
          <w:lang w:val="en-US"/>
        </w:rPr>
        <w:t xml:space="preserve"> </w:t>
      </w:r>
      <w:r>
        <w:t>на</w:t>
      </w:r>
      <w:r w:rsidRPr="00256D01">
        <w:rPr>
          <w:lang w:val="en-US"/>
        </w:rPr>
        <w:t xml:space="preserve"> </w:t>
      </w:r>
      <w:r>
        <w:t>английском</w:t>
      </w:r>
      <w:r w:rsidRPr="00256D01">
        <w:rPr>
          <w:lang w:val="en-US"/>
        </w:rPr>
        <w:t xml:space="preserve"> </w:t>
      </w:r>
      <w:r>
        <w:t>языке</w:t>
      </w:r>
      <w:r w:rsidRPr="00256D01">
        <w:rPr>
          <w:lang w:val="en-US"/>
        </w:rPr>
        <w:t>: «</w:t>
      </w:r>
      <w:r>
        <w:rPr>
          <w:lang w:val="en-US" w:eastAsia="ru-RU"/>
        </w:rPr>
        <w:t>System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for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Automating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the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Verification of Handwritten Answers</w:t>
      </w:r>
      <w:r w:rsidRPr="00256D01">
        <w:rPr>
          <w:lang w:val="en-US"/>
        </w:rPr>
        <w:t>».</w:t>
      </w:r>
    </w:p>
    <w:p w14:paraId="602638D1" w14:textId="77777777" w:rsidR="00256D01" w:rsidRPr="00256D01" w:rsidRDefault="00256D01">
      <w:pPr>
        <w:pStyle w:val="TTTEXT"/>
        <w:rPr>
          <w:lang w:val="en-US"/>
        </w:rPr>
      </w:pPr>
    </w:p>
    <w:p w14:paraId="65660699" w14:textId="77777777" w:rsidR="00401B1E" w:rsidRDefault="002C6DC6" w:rsidP="00401B1E">
      <w:pPr>
        <w:pStyle w:val="TTSUBTITLE"/>
      </w:pPr>
      <w:bookmarkStart w:id="286" w:name="_Toc158923297"/>
      <w:r>
        <w:t>Условное обозначение темы разработки</w:t>
      </w:r>
      <w:bookmarkEnd w:id="286"/>
    </w:p>
    <w:p w14:paraId="1618150B" w14:textId="4E2DD9A4" w:rsidR="002C6DC6" w:rsidRPr="00256D01" w:rsidRDefault="00256D01" w:rsidP="00401B1E">
      <w:pPr>
        <w:pStyle w:val="TTTEXT"/>
      </w:pPr>
      <w:r>
        <w:t>Условное обозначение темы разработки: «</w:t>
      </w:r>
      <w:r>
        <w:rPr>
          <w:lang w:val="en-US"/>
        </w:rPr>
        <w:t>ManuScript</w:t>
      </w:r>
      <w:r>
        <w:t>».</w:t>
      </w:r>
    </w:p>
    <w:p w14:paraId="34EC0B55" w14:textId="77777777" w:rsidR="00C91D65" w:rsidRDefault="00C91D65" w:rsidP="00E77BC6">
      <w:pPr>
        <w:pStyle w:val="TTTITLE"/>
      </w:pPr>
      <w:bookmarkStart w:id="287" w:name="_Toc158923298"/>
      <w:r>
        <w:lastRenderedPageBreak/>
        <w:t>назначение разработки</w:t>
      </w:r>
      <w:bookmarkEnd w:id="287"/>
    </w:p>
    <w:p w14:paraId="5E7B8887" w14:textId="77777777" w:rsidR="00C91D65" w:rsidRDefault="00C91D65" w:rsidP="00C91D65">
      <w:pPr>
        <w:pStyle w:val="TTSUBTITLE"/>
      </w:pPr>
      <w:bookmarkStart w:id="288" w:name="_Toc158923299"/>
      <w:r>
        <w:t>Функциональное назначение</w:t>
      </w:r>
      <w:bookmarkEnd w:id="288"/>
    </w:p>
    <w:p w14:paraId="7B52A055" w14:textId="77777777" w:rsidR="00ED4D76" w:rsidRDefault="00ED4D76" w:rsidP="00ED4D76">
      <w:pPr>
        <w:pStyle w:val="TTTEXT"/>
      </w:pPr>
      <w:r>
        <w:t xml:space="preserve">Программа предоставляет возможность автоматической проверки рукописных работ. Пользователи программы делятся на роли: «Преподаватель» или «Учащийся». </w:t>
      </w:r>
    </w:p>
    <w:p w14:paraId="083297F1" w14:textId="5E669371" w:rsidR="00ED4D76" w:rsidRDefault="00ED4D76" w:rsidP="00ED4D76">
      <w:pPr>
        <w:pStyle w:val="TTTEXT"/>
      </w:pPr>
      <w:r>
        <w:t>«Преподаватель» имеет возможность создавать классы, а затем в классах создавать уроки</w:t>
      </w:r>
      <w:commentRangeStart w:id="289"/>
      <w:r>
        <w:t>. В уроках «Учащиеся» имеют возможность прикрепить свою работу в формате фотографии и автоматически получить оценку работы.</w:t>
      </w:r>
      <w:commentRangeEnd w:id="289"/>
      <w:r w:rsidR="00B20F69">
        <w:rPr>
          <w:rStyle w:val="ad"/>
          <w:rFonts w:asciiTheme="minorHAnsi" w:hAnsiTheme="minorHAnsi" w:cstheme="minorBidi"/>
          <w:shd w:val="clear" w:color="auto" w:fill="auto"/>
        </w:rPr>
        <w:commentReference w:id="289"/>
      </w:r>
      <w:ins w:id="290" w:author="Артемий Дадыков" w:date="2024-02-15T03:06:00Z">
        <w:r w:rsidR="00D91030">
          <w:t xml:space="preserve"> </w:t>
        </w:r>
      </w:ins>
      <w:ins w:id="291" w:author="Артемий Дадыков" w:date="2024-02-15T03:07:00Z">
        <w:r w:rsidR="00D91030">
          <w:t xml:space="preserve">Также </w:t>
        </w:r>
      </w:ins>
      <w:ins w:id="292" w:author="Артемий Дадыков" w:date="2024-02-15T03:06:00Z">
        <w:r w:rsidR="00D91030">
          <w:t>«Преподаватель» способен прикрепить работу</w:t>
        </w:r>
      </w:ins>
      <w:ins w:id="293" w:author="Артемий Дадыков" w:date="2024-02-15T03:07:00Z">
        <w:r w:rsidR="00D91030">
          <w:t xml:space="preserve"> за «Учащ</w:t>
        </w:r>
      </w:ins>
      <w:ins w:id="294" w:author="Артемий Дадыков" w:date="2024-02-15T03:08:00Z">
        <w:r w:rsidR="00D91030">
          <w:t>е</w:t>
        </w:r>
      </w:ins>
      <w:ins w:id="295" w:author="Артемий Дадыков" w:date="2024-02-15T03:07:00Z">
        <w:r w:rsidR="00D91030">
          <w:t>гося»</w:t>
        </w:r>
      </w:ins>
      <w:ins w:id="296" w:author="Артемий Дадыков" w:date="2024-02-15T03:06:00Z">
        <w:r w:rsidR="00D91030">
          <w:t>.</w:t>
        </w:r>
      </w:ins>
    </w:p>
    <w:p w14:paraId="7C85D514" w14:textId="3629E205" w:rsidR="00ED4D76" w:rsidRPr="00467C01" w:rsidRDefault="00AE6871" w:rsidP="001829EF">
      <w:pPr>
        <w:pStyle w:val="TTTEXT"/>
      </w:pPr>
      <w:r>
        <w:t>Программа имеет браузерную и мобильную версии.</w:t>
      </w:r>
    </w:p>
    <w:p w14:paraId="7DBFC481" w14:textId="77777777" w:rsidR="00C91D65" w:rsidRDefault="00C91D65" w:rsidP="00C91D65">
      <w:pPr>
        <w:pStyle w:val="TTSUBTITLE"/>
      </w:pPr>
      <w:bookmarkStart w:id="297" w:name="_Toc158923300"/>
      <w:r>
        <w:t>Эксплуатационное назначение</w:t>
      </w:r>
      <w:bookmarkEnd w:id="297"/>
    </w:p>
    <w:p w14:paraId="1AF72C1E" w14:textId="37B0A46A" w:rsidR="00FC4915" w:rsidRDefault="0006796D" w:rsidP="00717954">
      <w:pPr>
        <w:pStyle w:val="TTTEXT"/>
      </w:pPr>
      <w:r>
        <w:t xml:space="preserve">Программа ускорит процесс проверки рукописных работ и облегчит взаимодействие между преподавателями и учащимися </w:t>
      </w:r>
      <w:r w:rsidR="00ED4D76">
        <w:t xml:space="preserve">в </w:t>
      </w:r>
      <w:r>
        <w:t>образовательных учреждени</w:t>
      </w:r>
      <w:r w:rsidR="00ED4D76">
        <w:t>ях</w:t>
      </w:r>
      <w:r>
        <w:t>.</w:t>
      </w:r>
    </w:p>
    <w:p w14:paraId="4C7AB0E4" w14:textId="77777777" w:rsidR="000E722E" w:rsidRDefault="000E722E" w:rsidP="00E77BC6">
      <w:pPr>
        <w:pStyle w:val="TTTITLE"/>
      </w:pPr>
      <w:bookmarkStart w:id="298" w:name="_Toc158923301"/>
      <w:r w:rsidRPr="00E77BC6">
        <w:lastRenderedPageBreak/>
        <w:t>требования к программе</w:t>
      </w:r>
      <w:bookmarkEnd w:id="298"/>
    </w:p>
    <w:p w14:paraId="19E0EBE7" w14:textId="77777777" w:rsidR="00891D1A" w:rsidRDefault="00BD4036" w:rsidP="004E39B1">
      <w:pPr>
        <w:pStyle w:val="TTSUBTITLE"/>
      </w:pPr>
      <w:bookmarkStart w:id="299" w:name="_Toc158923302"/>
      <w:r>
        <w:t>Требования к функциональным характеристикам</w:t>
      </w:r>
      <w:bookmarkEnd w:id="299"/>
    </w:p>
    <w:p w14:paraId="75FCF862" w14:textId="75E4167E" w:rsidR="00EB1A2B" w:rsidRPr="00EB1A2B" w:rsidRDefault="005D1C5F">
      <w:pPr>
        <w:spacing w:line="360" w:lineRule="auto"/>
        <w:ind w:firstLine="567"/>
        <w:jc w:val="both"/>
        <w:pPrChange w:id="300" w:author="Артемий Дадыков" w:date="2024-02-15T20:40:00Z">
          <w:pPr>
            <w:pStyle w:val="TTTEXT"/>
          </w:pPr>
        </w:pPrChange>
      </w:pPr>
      <w:del w:id="301" w:author="Артемий Дадыков" w:date="2024-02-15T20:32:00Z">
        <w:r w:rsidDel="00EB1A2B">
          <w:delText xml:space="preserve">Программа состоит из двух основных компонент: клиентской и серверной частей. Взаимодействие между компонентами должно осуществляться через </w:delText>
        </w:r>
        <w:r w:rsidDel="00EB1A2B">
          <w:rPr>
            <w:lang w:val="en-US"/>
          </w:rPr>
          <w:delText>HTTP</w:delText>
        </w:r>
        <w:r w:rsidRPr="005D1C5F" w:rsidDel="00EB1A2B">
          <w:delText>-</w:delText>
        </w:r>
        <w:r w:rsidDel="00EB1A2B">
          <w:delText>запросы</w:delText>
        </w:r>
        <w:r w:rsidRPr="005D1C5F" w:rsidDel="00EB1A2B">
          <w:delText>.</w:delText>
        </w:r>
      </w:del>
      <w:del w:id="302" w:author="Артемий Дадыков" w:date="2024-02-15T03:08:00Z">
        <w:r w:rsidRPr="005D1C5F" w:rsidDel="00D91030">
          <w:delText xml:space="preserve"> </w:delText>
        </w:r>
        <w:commentRangeStart w:id="303"/>
        <w:r w:rsidDel="00D91030">
          <w:delText xml:space="preserve">После обработки </w:delText>
        </w:r>
        <w:r w:rsidDel="00D91030">
          <w:rPr>
            <w:lang w:val="en-US"/>
          </w:rPr>
          <w:delText>HTTP</w:delText>
        </w:r>
        <w:r w:rsidRPr="005D1C5F" w:rsidDel="00D91030">
          <w:delText>-</w:delText>
        </w:r>
        <w:r w:rsidDel="00D91030">
          <w:delText xml:space="preserve">запроса сервер должен вернуть ответ </w:delText>
        </w:r>
        <w:r w:rsidDel="00D91030">
          <w:rPr>
            <w:lang w:val="en-US"/>
          </w:rPr>
          <w:delText>HTTP</w:delText>
        </w:r>
        <w:r w:rsidRPr="005D1C5F" w:rsidDel="00D91030">
          <w:delText>-</w:delText>
        </w:r>
        <w:r w:rsidDel="00D91030">
          <w:delText xml:space="preserve">запроса в формате </w:delText>
        </w:r>
        <w:r w:rsidDel="00D91030">
          <w:rPr>
            <w:lang w:val="en-US"/>
          </w:rPr>
          <w:delText>JSON</w:delText>
        </w:r>
        <w:r w:rsidRPr="005D1C5F" w:rsidDel="00D91030">
          <w:delText>.</w:delText>
        </w:r>
        <w:commentRangeEnd w:id="303"/>
        <w:r w:rsidR="00B20F69" w:rsidDel="00D91030">
          <w:rPr>
            <w:rStyle w:val="ad"/>
          </w:rPr>
          <w:commentReference w:id="303"/>
        </w:r>
      </w:del>
      <w:ins w:id="304" w:author="Артемий Дадыков" w:date="2024-02-15T20:32:00Z">
        <w:r w:rsidR="00EB1A2B" w:rsidRPr="00EB1A2B">
          <w:rPr>
            <w:rFonts w:ascii="Times New Roman" w:hAnsi="Times New Roman" w:cs="Arial"/>
            <w:sz w:val="24"/>
            <w:szCs w:val="27"/>
            <w:shd w:val="clear" w:color="auto" w:fill="FFFFFF"/>
          </w:rPr>
          <w:t>Программа состоит из двух основных компонент: серверной и клиентской частей. Эти компоненты взаимодействуют между собой через HTTP-запросы. Серверная часть отвечает за обработку запросов, взаимодействие с базой данных и предоставление API для клиентов. Клиентская часть представлена в виде браузерного и мобильного приложений и обеспечивает пользовательский интерфейс для взаимодействия с сервером.</w:t>
        </w:r>
      </w:ins>
    </w:p>
    <w:p w14:paraId="4AB66C91" w14:textId="69E97FAC" w:rsidR="00DE3900" w:rsidRPr="00DE3900" w:rsidRDefault="009E1D21" w:rsidP="00DE3900">
      <w:pPr>
        <w:pStyle w:val="TTCLAUSE"/>
        <w:rPr>
          <w:lang w:val="ru-RU"/>
        </w:rPr>
      </w:pPr>
      <w:bookmarkStart w:id="305" w:name="_Toc158923303"/>
      <w:r>
        <w:rPr>
          <w:lang w:val="ru-RU"/>
        </w:rPr>
        <w:t>Требования к серверной части</w:t>
      </w:r>
      <w:bookmarkEnd w:id="305"/>
    </w:p>
    <w:p w14:paraId="76E27D93" w14:textId="77777777" w:rsidR="00DE3900" w:rsidRDefault="00DE3900" w:rsidP="00DE3900">
      <w:pPr>
        <w:pStyle w:val="TTTEXT"/>
      </w:pPr>
      <w:r>
        <w:t xml:space="preserve">Серверная часть должна предоставлять </w:t>
      </w:r>
      <w:r>
        <w:rPr>
          <w:lang w:val="en-US"/>
        </w:rPr>
        <w:t>API</w:t>
      </w:r>
      <w:r w:rsidRPr="00DE3900">
        <w:t xml:space="preserve"> </w:t>
      </w:r>
      <w:r>
        <w:t>для взаимодействия с пользователем и реализовывать следующий функционал:</w:t>
      </w:r>
    </w:p>
    <w:p w14:paraId="40668494" w14:textId="3F9D09AD" w:rsidR="006155BF" w:rsidDel="00DE465A" w:rsidRDefault="006155BF" w:rsidP="00DE3900">
      <w:pPr>
        <w:pStyle w:val="TTTEXT"/>
        <w:numPr>
          <w:ilvl w:val="0"/>
          <w:numId w:val="24"/>
        </w:numPr>
        <w:rPr>
          <w:del w:id="306" w:author="Артемий Дадыков" w:date="2024-02-15T03:22:00Z"/>
        </w:rPr>
      </w:pPr>
      <w:commentRangeStart w:id="307"/>
      <w:del w:id="308" w:author="Артемий Дадыков" w:date="2024-02-15T03:22:00Z">
        <w:r w:rsidDel="00DE465A">
          <w:delText>Программа предоставляет возможность автоматической проверки рукописных работ</w:delText>
        </w:r>
        <w:r w:rsidR="00DE3900" w:rsidRPr="00DE3900" w:rsidDel="00DE465A">
          <w:delText>;</w:delText>
        </w:r>
        <w:commentRangeEnd w:id="307"/>
        <w:r w:rsidR="00B20F69" w:rsidDel="00DE465A">
          <w:rPr>
            <w:rStyle w:val="ad"/>
            <w:rFonts w:asciiTheme="minorHAnsi" w:hAnsiTheme="minorHAnsi" w:cstheme="minorBidi"/>
            <w:shd w:val="clear" w:color="auto" w:fill="auto"/>
          </w:rPr>
          <w:commentReference w:id="307"/>
        </w:r>
      </w:del>
    </w:p>
    <w:p w14:paraId="37F8FD8E" w14:textId="4D7B1C3D" w:rsidR="006155BF" w:rsidDel="00D91030" w:rsidRDefault="006155BF" w:rsidP="00DE3900">
      <w:pPr>
        <w:pStyle w:val="TTTEXT"/>
        <w:numPr>
          <w:ilvl w:val="0"/>
          <w:numId w:val="24"/>
        </w:numPr>
        <w:rPr>
          <w:del w:id="309" w:author="Артемий Дадыков" w:date="2024-02-15T03:08:00Z"/>
        </w:rPr>
      </w:pPr>
      <w:commentRangeStart w:id="310"/>
      <w:del w:id="311" w:author="Артемий Дадыков" w:date="2024-02-15T03:08:00Z">
        <w:r w:rsidDel="00D91030">
          <w:delText>Перед использованием программы каждый пользователь должен зарегистрироваться в системе, указав фамилию и имя, почту и пароль</w:delText>
        </w:r>
        <w:r w:rsidR="00DE3900" w:rsidRPr="00DE3900" w:rsidDel="00D91030">
          <w:delText>;</w:delText>
        </w:r>
        <w:commentRangeEnd w:id="310"/>
        <w:r w:rsidR="00B20F69" w:rsidDel="00D91030">
          <w:rPr>
            <w:rStyle w:val="ad"/>
            <w:rFonts w:asciiTheme="minorHAnsi" w:hAnsiTheme="minorHAnsi" w:cstheme="minorBidi"/>
            <w:shd w:val="clear" w:color="auto" w:fill="auto"/>
          </w:rPr>
          <w:commentReference w:id="310"/>
        </w:r>
      </w:del>
    </w:p>
    <w:p w14:paraId="6623F79E" w14:textId="56829E70" w:rsidR="006155BF" w:rsidRDefault="006155BF" w:rsidP="00DE3900">
      <w:pPr>
        <w:pStyle w:val="TTTEXT"/>
        <w:numPr>
          <w:ilvl w:val="0"/>
          <w:numId w:val="24"/>
        </w:numPr>
      </w:pPr>
      <w:r>
        <w:t>После регистрации либо авторизации пользователи программы делятся на роли: «Преподаватель» или «Учащийся». Каждый пользователь может быть «Преподавателем» и «Учащимся» одновременно</w:t>
      </w:r>
      <w:r w:rsidR="00DE3900" w:rsidRPr="00EA54E5">
        <w:t>;</w:t>
      </w:r>
    </w:p>
    <w:p w14:paraId="0CDF49BC" w14:textId="1AA5F7E1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создавать учебные классы, а затем в классах создавать уроки. В уроках «Учащиеся» имеют возможность прикрепить свою работу в формате фотографии и автоматически получить оценку работы</w:t>
      </w:r>
      <w:r w:rsidR="00DE3900" w:rsidRPr="00DE3900">
        <w:t>;</w:t>
      </w:r>
    </w:p>
    <w:p w14:paraId="6D1C62E6" w14:textId="1BB19B54" w:rsidR="006155BF" w:rsidRPr="00C66791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добавлять в уроки теорию и задания, где «Учащимся» необходимо прикрепить свою работу</w:t>
      </w:r>
      <w:r w:rsidR="00DE3900" w:rsidRPr="00DE3900">
        <w:t>;</w:t>
      </w:r>
    </w:p>
    <w:p w14:paraId="750AF4D5" w14:textId="376A9653" w:rsidR="006155BF" w:rsidRDefault="006155BF" w:rsidP="00DE3900">
      <w:pPr>
        <w:pStyle w:val="TTTEXT"/>
        <w:numPr>
          <w:ilvl w:val="0"/>
          <w:numId w:val="24"/>
        </w:numPr>
        <w:rPr>
          <w:ins w:id="312" w:author="Артемий Дадыков" w:date="2024-02-15T21:04:00Z"/>
        </w:rPr>
      </w:pPr>
      <w:r>
        <w:t>«Преподаватель» имеет возможность изменить оценку «Учащегося» за урок, если автоматическая проверка неверно определила оценку</w:t>
      </w:r>
      <w:r w:rsidR="00DE3900" w:rsidRPr="00DE3900">
        <w:t>;</w:t>
      </w:r>
    </w:p>
    <w:p w14:paraId="2B60D663" w14:textId="499C4755" w:rsidR="00493F7D" w:rsidRDefault="00493F7D" w:rsidP="00DE3900">
      <w:pPr>
        <w:pStyle w:val="TTTEXT"/>
        <w:numPr>
          <w:ilvl w:val="0"/>
          <w:numId w:val="24"/>
        </w:numPr>
      </w:pPr>
      <w:ins w:id="313" w:author="Артемий Дадыков" w:date="2024-02-15T21:04:00Z">
        <w:r>
          <w:t>«Преподава</w:t>
        </w:r>
      </w:ins>
      <w:ins w:id="314" w:author="Артемий Дадыков" w:date="2024-02-15T21:05:00Z">
        <w:r>
          <w:t>тель» способен добавить работу за «Учащегося»</w:t>
        </w:r>
        <w:r w:rsidRPr="00493F7D">
          <w:rPr>
            <w:rPrChange w:id="315" w:author="Артемий Дадыков" w:date="2024-02-15T21:05:00Z">
              <w:rPr>
                <w:lang w:val="en-US"/>
              </w:rPr>
            </w:rPrChange>
          </w:rPr>
          <w:t>;</w:t>
        </w:r>
      </w:ins>
    </w:p>
    <w:p w14:paraId="405F8325" w14:textId="51896E3D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посмотреть успеваемость выбранного класса и ученика</w:t>
      </w:r>
      <w:r w:rsidR="00DE3900" w:rsidRPr="00D4212B">
        <w:t>;</w:t>
      </w:r>
    </w:p>
    <w:p w14:paraId="4BC764FF" w14:textId="6DCF35BB" w:rsidR="00DE3900" w:rsidRDefault="006155BF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изменить фамилию и имя, почту, пароль</w:t>
      </w:r>
      <w:r w:rsidR="00D4212B" w:rsidRPr="00D4212B">
        <w:t>;</w:t>
      </w:r>
    </w:p>
    <w:p w14:paraId="47D16E17" w14:textId="44AF1655" w:rsidR="00D4212B" w:rsidRDefault="00D4212B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выбрать один из доступных языков программы.</w:t>
      </w:r>
    </w:p>
    <w:p w14:paraId="1CD389A0" w14:textId="595277B6" w:rsidR="006155BF" w:rsidRPr="00DE3900" w:rsidRDefault="006155BF" w:rsidP="00DE3900">
      <w:pPr>
        <w:pStyle w:val="TTTEXT"/>
      </w:pPr>
      <w:r>
        <w:br w:type="page"/>
      </w:r>
    </w:p>
    <w:p w14:paraId="7B3F232A" w14:textId="48D0A8F5" w:rsidR="00DE7075" w:rsidRPr="004B72E9" w:rsidDel="00EB1A2B" w:rsidRDefault="00890506" w:rsidP="004B72E9">
      <w:pPr>
        <w:pStyle w:val="TTCLAUSE"/>
        <w:rPr>
          <w:del w:id="316" w:author="Артемий Дадыков" w:date="2024-02-15T20:37:00Z"/>
          <w:lang w:val="ru-RU"/>
        </w:rPr>
      </w:pPr>
      <w:del w:id="317" w:author="Артемий Дадыков" w:date="2024-02-15T20:37:00Z">
        <w:r w:rsidDel="00EB1A2B">
          <w:rPr>
            <w:lang w:val="ru-RU"/>
          </w:rPr>
          <w:lastRenderedPageBreak/>
          <w:delText xml:space="preserve">Требования к </w:delText>
        </w:r>
        <w:r w:rsidR="0053190A" w:rsidDel="00EB1A2B">
          <w:rPr>
            <w:lang w:val="ru-RU"/>
          </w:rPr>
          <w:delText>взаимодействию клиентской и серверной частей</w:delText>
        </w:r>
        <w:bookmarkStart w:id="318" w:name="_Toc158923304"/>
        <w:bookmarkEnd w:id="318"/>
      </w:del>
    </w:p>
    <w:p w14:paraId="698035DD" w14:textId="690E1542" w:rsidR="00EB1A2B" w:rsidRPr="00EB1A2B" w:rsidDel="00EB1A2B" w:rsidRDefault="006155BF">
      <w:pPr>
        <w:ind w:firstLine="567"/>
        <w:rPr>
          <w:del w:id="319" w:author="Артемий Дадыков" w:date="2024-02-15T20:37:00Z"/>
        </w:rPr>
        <w:pPrChange w:id="320" w:author="Артемий Дадыков" w:date="2024-02-15T20:31:00Z">
          <w:pPr>
            <w:pStyle w:val="TTTEXT"/>
          </w:pPr>
        </w:pPrChange>
      </w:pPr>
      <w:del w:id="321" w:author="Артемий Дадыков" w:date="2024-02-15T20:31:00Z">
        <w:r w:rsidRPr="000E20D8" w:rsidDel="00EB1A2B">
          <w:delText xml:space="preserve">Взаимодействие между клиентской </w:delText>
        </w:r>
        <w:r w:rsidR="000E20D8" w:rsidRPr="000E20D8" w:rsidDel="00EB1A2B">
          <w:delText>и серверной ча</w:delText>
        </w:r>
        <w:r w:rsidR="000E20D8" w:rsidDel="00EB1A2B">
          <w:delText xml:space="preserve">стями должно осуществляться посредством </w:delText>
        </w:r>
        <w:r w:rsidR="000E20D8" w:rsidDel="00EB1A2B">
          <w:rPr>
            <w:lang w:val="en-US"/>
          </w:rPr>
          <w:delText>HTTP</w:delText>
        </w:r>
        <w:r w:rsidR="000E20D8" w:rsidRPr="000E20D8" w:rsidDel="00EB1A2B">
          <w:delText>-</w:delText>
        </w:r>
        <w:r w:rsidR="000E20D8" w:rsidDel="00EB1A2B">
          <w:delText>запросов. При получении запроса</w:delText>
        </w:r>
        <w:r w:rsidR="000E20D8" w:rsidRPr="000E20D8" w:rsidDel="00EB1A2B">
          <w:delText xml:space="preserve"> </w:delText>
        </w:r>
        <w:r w:rsidR="000E20D8" w:rsidDel="00EB1A2B">
          <w:delText xml:space="preserve">от клиента сервер должен ответить сообщением в формате </w:delText>
        </w:r>
        <w:r w:rsidR="000E20D8" w:rsidDel="00EB1A2B">
          <w:rPr>
            <w:lang w:val="en-US"/>
          </w:rPr>
          <w:delText>JSON</w:delText>
        </w:r>
        <w:r w:rsidR="000E20D8" w:rsidRPr="000E20D8" w:rsidDel="00EB1A2B">
          <w:delText xml:space="preserve">, </w:delText>
        </w:r>
        <w:r w:rsidR="000E20D8" w:rsidDel="00EB1A2B">
          <w:delText xml:space="preserve">содержащим код ответа и </w:delText>
        </w:r>
        <w:r w:rsidR="00426455" w:rsidDel="00EB1A2B">
          <w:delText xml:space="preserve">дополнительную </w:delText>
        </w:r>
        <w:r w:rsidR="000E20D8" w:rsidDel="00EB1A2B">
          <w:delText>информацию</w:delText>
        </w:r>
        <w:r w:rsidR="006E257E" w:rsidDel="00EB1A2B">
          <w:delText>, а также в зависимости от типа запроса изменить данные в базе.</w:delText>
        </w:r>
      </w:del>
      <w:bookmarkStart w:id="322" w:name="_Toc158923305"/>
      <w:bookmarkEnd w:id="322"/>
    </w:p>
    <w:p w14:paraId="35A7BE29" w14:textId="71844E6F" w:rsidR="00DE7075" w:rsidRPr="004B72E9" w:rsidRDefault="0053190A" w:rsidP="004B72E9">
      <w:pPr>
        <w:pStyle w:val="TTCLAUSE"/>
        <w:rPr>
          <w:lang w:val="ru-RU"/>
        </w:rPr>
      </w:pPr>
      <w:bookmarkStart w:id="323" w:name="_Toc158923306"/>
      <w:r>
        <w:rPr>
          <w:lang w:val="ru-RU"/>
        </w:rPr>
        <w:t>Требования в клиентской части</w:t>
      </w:r>
      <w:bookmarkEnd w:id="323"/>
    </w:p>
    <w:p w14:paraId="779BB57F" w14:textId="2BDAD414" w:rsidR="004B72E9" w:rsidRDefault="00426455" w:rsidP="00EB1A2B">
      <w:pPr>
        <w:pStyle w:val="TTTEXT"/>
        <w:rPr>
          <w:ins w:id="324" w:author="Артемий Дадыков" w:date="2024-02-15T03:26:00Z"/>
        </w:rPr>
      </w:pPr>
      <w:r w:rsidRPr="00426455">
        <w:t>Клиентская часть должна быть р</w:t>
      </w:r>
      <w:r>
        <w:t>еализована в виде браузерного и мобильного приложений и предоставлять интерфейс для взаимодействи</w:t>
      </w:r>
      <w:r w:rsidR="002E3D55">
        <w:t>я</w:t>
      </w:r>
      <w:r>
        <w:t xml:space="preserve"> с серверной частью.</w:t>
      </w:r>
      <w:ins w:id="325" w:author="Артемий Дадыков" w:date="2024-02-15T03:25:00Z">
        <w:r w:rsidR="00765407">
          <w:t xml:space="preserve"> Должны быть реали</w:t>
        </w:r>
      </w:ins>
      <w:ins w:id="326" w:author="Артемий Дадыков" w:date="2024-02-15T03:26:00Z">
        <w:r w:rsidR="00765407">
          <w:t>зованы:</w:t>
        </w:r>
      </w:ins>
      <w:del w:id="327" w:author="Артемий Дадыков" w:date="2024-02-15T03:24:00Z">
        <w:r w:rsidR="00D4212B" w:rsidDel="00765407">
          <w:delText xml:space="preserve"> Функционал, который должен быть реализован описан </w:delText>
        </w:r>
        <w:commentRangeStart w:id="328"/>
        <w:r w:rsidR="00D4212B" w:rsidDel="00765407">
          <w:delText>в пункте 4.1.1.</w:delText>
        </w:r>
        <w:commentRangeEnd w:id="328"/>
        <w:r w:rsidR="00B20F69" w:rsidDel="00765407">
          <w:rPr>
            <w:rStyle w:val="ad"/>
            <w:rFonts w:asciiTheme="minorHAnsi" w:hAnsiTheme="minorHAnsi" w:cstheme="minorBidi"/>
            <w:shd w:val="clear" w:color="auto" w:fill="auto"/>
          </w:rPr>
          <w:commentReference w:id="328"/>
        </w:r>
      </w:del>
    </w:p>
    <w:p w14:paraId="542C8BA1" w14:textId="23E35943" w:rsidR="00730680" w:rsidRDefault="00730680" w:rsidP="00EB1A2B">
      <w:pPr>
        <w:pStyle w:val="TTTEXT"/>
        <w:numPr>
          <w:ilvl w:val="0"/>
          <w:numId w:val="25"/>
        </w:numPr>
        <w:rPr>
          <w:ins w:id="329" w:author="Артемий Дадыков" w:date="2024-02-15T12:57:00Z"/>
        </w:rPr>
      </w:pPr>
      <w:ins w:id="330" w:author="Артемий Дадыков" w:date="2024-02-15T12:57:00Z">
        <w:r w:rsidRPr="00730680">
          <w:rPr>
            <w:b/>
            <w:bCs/>
            <w:rPrChange w:id="331" w:author="Артемий Дадыков" w:date="2024-02-15T12:58:00Z">
              <w:rPr/>
            </w:rPrChange>
          </w:rPr>
          <w:t>Страница регистрации / авторизации</w:t>
        </w:r>
        <w:r>
          <w:t xml:space="preserve">: </w:t>
        </w:r>
      </w:ins>
      <w:ins w:id="332" w:author="Артемий Дадыков" w:date="2024-02-15T12:58:00Z">
        <w:r>
          <w:t xml:space="preserve">на этой </w:t>
        </w:r>
      </w:ins>
      <w:ins w:id="333" w:author="Артемий Дадыков" w:date="2024-02-15T12:57:00Z">
        <w:r>
          <w:t>страниц</w:t>
        </w:r>
      </w:ins>
      <w:ins w:id="334" w:author="Артемий Дадыков" w:date="2024-02-15T12:58:00Z">
        <w:r>
          <w:t>е</w:t>
        </w:r>
      </w:ins>
      <w:ins w:id="335" w:author="Артемий Дадыков" w:date="2024-02-15T12:57:00Z">
        <w:r>
          <w:t xml:space="preserve"> пользователи могут создать новый аккаунт в системе (регистрация)</w:t>
        </w:r>
      </w:ins>
      <w:ins w:id="336" w:author="Артемий Дадыков" w:date="2024-02-15T12:58:00Z">
        <w:r>
          <w:t>, введя логин, пароль и фамилию с именем,</w:t>
        </w:r>
      </w:ins>
      <w:ins w:id="337" w:author="Артемий Дадыков" w:date="2024-02-15T12:57:00Z">
        <w:r>
          <w:t xml:space="preserve"> или войти в свой существующий аккаунт (авторизация)</w:t>
        </w:r>
      </w:ins>
      <w:ins w:id="338" w:author="Артемий Дадыков" w:date="2024-02-15T12:58:00Z">
        <w:r>
          <w:t>, введя логин и пароль.</w:t>
        </w:r>
      </w:ins>
    </w:p>
    <w:p w14:paraId="64B58FC5" w14:textId="50ECCAF9" w:rsidR="00730680" w:rsidRDefault="00730680" w:rsidP="00EB1A2B">
      <w:pPr>
        <w:pStyle w:val="TTTEXT"/>
        <w:numPr>
          <w:ilvl w:val="0"/>
          <w:numId w:val="25"/>
        </w:numPr>
        <w:rPr>
          <w:ins w:id="339" w:author="Артемий Дадыков" w:date="2024-02-15T12:59:00Z"/>
        </w:rPr>
      </w:pPr>
      <w:ins w:id="340" w:author="Артемий Дадыков" w:date="2024-02-15T12:59:00Z">
        <w:r w:rsidRPr="00730680">
          <w:rPr>
            <w:b/>
            <w:bCs/>
            <w:rPrChange w:id="341" w:author="Артемий Дадыков" w:date="2024-02-15T12:59:00Z">
              <w:rPr/>
            </w:rPrChange>
          </w:rPr>
          <w:t>Страница профиля</w:t>
        </w:r>
        <w:r>
          <w:t xml:space="preserve">: </w:t>
        </w:r>
      </w:ins>
      <w:ins w:id="342" w:author="Артемий Дадыков" w:date="2024-02-15T13:00:00Z">
        <w:r>
          <w:t>э</w:t>
        </w:r>
      </w:ins>
      <w:ins w:id="343" w:author="Артемий Дадыков" w:date="2024-02-15T12:59:00Z">
        <w:r>
          <w:t>та страница отображает информацию о пользователе: фамилию, имя, электронную почту, изображение профиля. Пользователь может просматривать и редактировать свой профиль на этой странице.</w:t>
        </w:r>
      </w:ins>
    </w:p>
    <w:p w14:paraId="2B77B05C" w14:textId="0816688E" w:rsidR="00730680" w:rsidRPr="00730680" w:rsidRDefault="00730680" w:rsidP="00EB1A2B">
      <w:pPr>
        <w:pStyle w:val="TTTEXT"/>
        <w:numPr>
          <w:ilvl w:val="0"/>
          <w:numId w:val="25"/>
        </w:numPr>
        <w:rPr>
          <w:ins w:id="344" w:author="Артемий Дадыков" w:date="2024-02-15T13:00:00Z"/>
          <w:rPrChange w:id="345" w:author="Артемий Дадыков" w:date="2024-02-15T13:00:00Z">
            <w:rPr>
              <w:ins w:id="346" w:author="Артемий Дадыков" w:date="2024-02-15T13:00:00Z"/>
              <w:lang w:val="en-US"/>
            </w:rPr>
          </w:rPrChange>
        </w:rPr>
      </w:pPr>
      <w:ins w:id="347" w:author="Артемий Дадыков" w:date="2024-02-15T13:00:00Z">
        <w:r w:rsidRPr="00730680">
          <w:rPr>
            <w:b/>
            <w:bCs/>
            <w:rPrChange w:id="348" w:author="Артемий Дадыков" w:date="2024-02-15T13:00:00Z">
              <w:rPr>
                <w:lang w:val="en-US"/>
              </w:rPr>
            </w:rPrChange>
          </w:rPr>
          <w:t>Страница настроек</w:t>
        </w:r>
        <w:r w:rsidRPr="00730680">
          <w:rPr>
            <w:rPrChange w:id="349" w:author="Артемий Дадыков" w:date="2024-02-15T13:00:00Z">
              <w:rPr>
                <w:lang w:val="en-US"/>
              </w:rPr>
            </w:rPrChange>
          </w:rPr>
          <w:t xml:space="preserve">: </w:t>
        </w:r>
        <w:r>
          <w:t xml:space="preserve">на этой </w:t>
        </w:r>
        <w:r w:rsidRPr="00730680">
          <w:rPr>
            <w:rPrChange w:id="350" w:author="Артемий Дадыков" w:date="2024-02-15T13:00:00Z">
              <w:rPr>
                <w:lang w:val="en-US"/>
              </w:rPr>
            </w:rPrChange>
          </w:rPr>
          <w:t>пользователь может настраивать параметры своего аккаунта и предпочтения, такие как уведомления</w:t>
        </w:r>
      </w:ins>
      <w:ins w:id="351" w:author="Артемий Дадыков" w:date="2024-02-15T13:01:00Z">
        <w:r>
          <w:t xml:space="preserve"> и</w:t>
        </w:r>
      </w:ins>
      <w:ins w:id="352" w:author="Артемий Дадыков" w:date="2024-02-15T13:00:00Z">
        <w:r w:rsidRPr="00730680">
          <w:rPr>
            <w:rPrChange w:id="353" w:author="Артемий Дадыков" w:date="2024-02-15T13:00:00Z">
              <w:rPr>
                <w:lang w:val="en-US"/>
              </w:rPr>
            </w:rPrChange>
          </w:rPr>
          <w:t xml:space="preserve"> безопасность</w:t>
        </w:r>
      </w:ins>
      <w:ins w:id="354" w:author="Артемий Дадыков" w:date="2024-02-15T13:01:00Z">
        <w:r>
          <w:t xml:space="preserve"> (смена логина, пароля, фамилии и имени)</w:t>
        </w:r>
      </w:ins>
      <w:ins w:id="355" w:author="Артемий Дадыков" w:date="2024-02-15T13:00:00Z">
        <w:r w:rsidRPr="00730680">
          <w:rPr>
            <w:rPrChange w:id="356" w:author="Артемий Дадыков" w:date="2024-02-15T13:00:00Z">
              <w:rPr>
                <w:lang w:val="en-US"/>
              </w:rPr>
            </w:rPrChange>
          </w:rPr>
          <w:t>.</w:t>
        </w:r>
      </w:ins>
    </w:p>
    <w:p w14:paraId="1ED2CF5E" w14:textId="18E88F9D" w:rsidR="00730680" w:rsidRDefault="00730680" w:rsidP="00EB1A2B">
      <w:pPr>
        <w:pStyle w:val="TTTEXT"/>
        <w:numPr>
          <w:ilvl w:val="0"/>
          <w:numId w:val="25"/>
        </w:numPr>
        <w:rPr>
          <w:ins w:id="357" w:author="Артемий Дадыков" w:date="2024-02-15T13:03:00Z"/>
        </w:rPr>
      </w:pPr>
      <w:ins w:id="358" w:author="Артемий Дадыков" w:date="2024-02-15T13:03:00Z">
        <w:r w:rsidRPr="00730680">
          <w:rPr>
            <w:b/>
            <w:bCs/>
            <w:rPrChange w:id="359" w:author="Артемий Дадыков" w:date="2024-02-15T13:03:00Z">
              <w:rPr/>
            </w:rPrChange>
          </w:rPr>
          <w:t>Страница учебных классов для учащегося</w:t>
        </w:r>
        <w:r>
          <w:t>: на этой странице отображаются все учебные классы, в которых зарегистрирован текущий пользователь в роли учащегося. Он может видеть список доступных классов, присоединяться к новым и управлять уже существующими (закрепить</w:t>
        </w:r>
        <w:r w:rsidR="00E825D0">
          <w:t>, удалить)</w:t>
        </w:r>
        <w:r>
          <w:t>.</w:t>
        </w:r>
      </w:ins>
    </w:p>
    <w:p w14:paraId="5626B7A5" w14:textId="583FE178" w:rsidR="00E825D0" w:rsidRDefault="00E825D0" w:rsidP="00EB1A2B">
      <w:pPr>
        <w:pStyle w:val="TTTEXT"/>
        <w:numPr>
          <w:ilvl w:val="0"/>
          <w:numId w:val="25"/>
        </w:numPr>
        <w:rPr>
          <w:ins w:id="360" w:author="Артемий Дадыков" w:date="2024-02-15T13:04:00Z"/>
        </w:rPr>
      </w:pPr>
      <w:ins w:id="361" w:author="Артемий Дадыков" w:date="2024-02-15T13:04:00Z">
        <w:r w:rsidRPr="00E825D0">
          <w:rPr>
            <w:b/>
            <w:bCs/>
            <w:rPrChange w:id="362" w:author="Артемий Дадыков" w:date="2024-02-15T13:04:00Z">
              <w:rPr/>
            </w:rPrChange>
          </w:rPr>
          <w:t>Конструктор учебных классов</w:t>
        </w:r>
        <w:r>
          <w:t>: интерфейс, который позволяет преподавателю создавать новые учебные классы. Пользователь может добавлять уроки, учеников, учителей, устанавливать параметры класса и т. д.</w:t>
        </w:r>
      </w:ins>
    </w:p>
    <w:p w14:paraId="26602872" w14:textId="5F511B53" w:rsidR="00E825D0" w:rsidRDefault="00E825D0" w:rsidP="00EB1A2B">
      <w:pPr>
        <w:pStyle w:val="TTTEXT"/>
        <w:numPr>
          <w:ilvl w:val="0"/>
          <w:numId w:val="25"/>
        </w:numPr>
        <w:rPr>
          <w:ins w:id="363" w:author="Артемий Дадыков" w:date="2024-02-15T13:04:00Z"/>
        </w:rPr>
      </w:pPr>
      <w:ins w:id="364" w:author="Артемий Дадыков" w:date="2024-02-15T13:04:00Z">
        <w:r w:rsidRPr="00E825D0">
          <w:rPr>
            <w:b/>
            <w:bCs/>
            <w:rPrChange w:id="365" w:author="Артемий Дадыков" w:date="2024-02-15T13:05:00Z">
              <w:rPr/>
            </w:rPrChange>
          </w:rPr>
          <w:t>Страница учебного класса</w:t>
        </w:r>
        <w:r>
          <w:t>: на этой странице пользователь может просматривать информацию о конкретном учебном классе, такую как список участников, материалы, задания и прочее.</w:t>
        </w:r>
      </w:ins>
    </w:p>
    <w:p w14:paraId="6E45C774" w14:textId="6A8FE1F0" w:rsidR="00E825D0" w:rsidRDefault="00E825D0" w:rsidP="00EB1A2B">
      <w:pPr>
        <w:pStyle w:val="TTTEXT"/>
        <w:numPr>
          <w:ilvl w:val="0"/>
          <w:numId w:val="25"/>
        </w:numPr>
        <w:rPr>
          <w:ins w:id="366" w:author="Артемий Дадыков" w:date="2024-02-15T13:05:00Z"/>
        </w:rPr>
      </w:pPr>
      <w:ins w:id="367" w:author="Артемий Дадыков" w:date="2024-02-15T13:05:00Z">
        <w:r w:rsidRPr="00E825D0">
          <w:rPr>
            <w:b/>
            <w:bCs/>
            <w:rPrChange w:id="368" w:author="Артемий Дадыков" w:date="2024-02-15T13:05:00Z">
              <w:rPr/>
            </w:rPrChange>
          </w:rPr>
          <w:t>Страница урока</w:t>
        </w:r>
        <w:r>
          <w:t>: эта страница позволяет просматривать содержание конкретного урока в рамках выбранного учебного класса. Здесь могут быть представлены материалы, задания, домашние задания.</w:t>
        </w:r>
      </w:ins>
    </w:p>
    <w:p w14:paraId="153CA911" w14:textId="4E43583F" w:rsidR="00DE465A" w:rsidRPr="00E825D0" w:rsidRDefault="00E825D0">
      <w:pPr>
        <w:pStyle w:val="ab"/>
        <w:numPr>
          <w:ilvl w:val="0"/>
          <w:numId w:val="25"/>
        </w:numPr>
        <w:spacing w:line="360" w:lineRule="auto"/>
        <w:jc w:val="both"/>
        <w:pPrChange w:id="369" w:author="Артемий Дадыков" w:date="2024-02-15T20:40:00Z">
          <w:pPr>
            <w:pStyle w:val="TTTEXT"/>
          </w:pPr>
        </w:pPrChange>
      </w:pPr>
      <w:ins w:id="370" w:author="Артемий Дадыков" w:date="2024-02-15T13:05:00Z">
        <w:r w:rsidRPr="00E825D0">
          <w:rPr>
            <w:rFonts w:ascii="Times New Roman" w:hAnsi="Times New Roman" w:cs="Arial"/>
            <w:b/>
            <w:bCs/>
            <w:sz w:val="24"/>
            <w:szCs w:val="27"/>
            <w:shd w:val="clear" w:color="auto" w:fill="FFFFFF"/>
            <w:rPrChange w:id="371" w:author="Артемий Дадыков" w:date="2024-02-15T13:05:00Z">
              <w:rPr/>
            </w:rPrChange>
          </w:rPr>
          <w:t>Страница уведомлений</w:t>
        </w:r>
        <w:r w:rsidRPr="00E825D0">
          <w:rPr>
            <w:rFonts w:ascii="Times New Roman" w:hAnsi="Times New Roman" w:cs="Arial"/>
            <w:sz w:val="24"/>
            <w:szCs w:val="27"/>
            <w:shd w:val="clear" w:color="auto" w:fill="FFFFFF"/>
          </w:rPr>
          <w:t xml:space="preserve">: </w:t>
        </w:r>
        <w:r>
          <w:rPr>
            <w:rFonts w:ascii="Times New Roman" w:hAnsi="Times New Roman" w:cs="Arial"/>
            <w:sz w:val="24"/>
            <w:szCs w:val="27"/>
            <w:shd w:val="clear" w:color="auto" w:fill="FFFFFF"/>
          </w:rPr>
          <w:t>н</w:t>
        </w:r>
        <w:r w:rsidRPr="00E825D0">
          <w:rPr>
            <w:rFonts w:ascii="Times New Roman" w:hAnsi="Times New Roman" w:cs="Arial"/>
            <w:sz w:val="24"/>
            <w:szCs w:val="27"/>
            <w:shd w:val="clear" w:color="auto" w:fill="FFFFFF"/>
          </w:rPr>
          <w:t>а этой странице пользователь может просматривать уведомления, связанные с его аккаунтом, учебными классами или уроками, такие как новые сообщения, обновления</w:t>
        </w:r>
        <w:r>
          <w:rPr>
            <w:rFonts w:ascii="Times New Roman" w:hAnsi="Times New Roman" w:cs="Arial"/>
            <w:sz w:val="24"/>
            <w:szCs w:val="27"/>
            <w:shd w:val="clear" w:color="auto" w:fill="FFFFFF"/>
          </w:rPr>
          <w:t>.</w:t>
        </w:r>
      </w:ins>
    </w:p>
    <w:p w14:paraId="3D6EBABB" w14:textId="585B05CD" w:rsidR="00D91030" w:rsidRDefault="00DE3900" w:rsidP="00EB1A2B">
      <w:pPr>
        <w:pStyle w:val="TTTEXT"/>
      </w:pPr>
      <w:commentRangeStart w:id="372"/>
      <w:r>
        <w:t xml:space="preserve">Мобильная и браузерная версии должны иметь одинаковый функционал программы, за исключением </w:t>
      </w:r>
      <w:r w:rsidR="00917AF6">
        <w:t>измененного</w:t>
      </w:r>
      <w:r>
        <w:t xml:space="preserve"> размера экрана.</w:t>
      </w:r>
      <w:commentRangeEnd w:id="372"/>
      <w:r w:rsidR="00B20F69">
        <w:rPr>
          <w:rStyle w:val="ad"/>
          <w:rFonts w:asciiTheme="minorHAnsi" w:hAnsiTheme="minorHAnsi" w:cstheme="minorBidi"/>
          <w:shd w:val="clear" w:color="auto" w:fill="auto"/>
        </w:rPr>
        <w:commentReference w:id="372"/>
      </w:r>
    </w:p>
    <w:p w14:paraId="71C0AA80" w14:textId="77777777" w:rsidR="009C49BA" w:rsidRDefault="00BD4036" w:rsidP="009C49BA">
      <w:pPr>
        <w:pStyle w:val="TTSUBTITLE"/>
      </w:pPr>
      <w:bookmarkStart w:id="373" w:name="_Toc158923307"/>
      <w:r>
        <w:lastRenderedPageBreak/>
        <w:t>Требования к надежности</w:t>
      </w:r>
      <w:bookmarkEnd w:id="373"/>
    </w:p>
    <w:p w14:paraId="0759E671" w14:textId="77777777" w:rsidR="00537B5E" w:rsidRPr="00537B5E" w:rsidRDefault="009C49BA" w:rsidP="00537B5E">
      <w:pPr>
        <w:pStyle w:val="TTCLAUSE"/>
        <w:rPr>
          <w:lang w:val="ru-RU"/>
        </w:rPr>
      </w:pPr>
      <w:bookmarkStart w:id="374" w:name="_Toc158923308"/>
      <w:r>
        <w:rPr>
          <w:lang w:val="ru-RU"/>
        </w:rPr>
        <w:t>Требования к обеспечению надежного функционирования программы</w:t>
      </w:r>
      <w:bookmarkEnd w:id="374"/>
    </w:p>
    <w:p w14:paraId="1EEA2CEF" w14:textId="4C179CBB" w:rsidR="00537B5E" w:rsidRPr="009C49BA" w:rsidRDefault="00855584" w:rsidP="00EB1A2B">
      <w:pPr>
        <w:pStyle w:val="TTTEXT"/>
      </w:pPr>
      <w:bookmarkStart w:id="375" w:name="_Hlk158335568"/>
      <w:del w:id="376" w:author="Артемий Дадыков" w:date="2024-02-15T03:10:00Z">
        <w:r w:rsidDel="00D91030">
          <w:delText xml:space="preserve">Пользователю программы должен быть предоставлен функционал, который обеспечивает </w:delText>
        </w:r>
      </w:del>
      <w:commentRangeStart w:id="377"/>
      <w:del w:id="378" w:author="Артемий Дадыков" w:date="2024-02-15T03:09:00Z">
        <w:r w:rsidDel="00D91030">
          <w:delText xml:space="preserve">стабильную </w:delText>
        </w:r>
      </w:del>
      <w:del w:id="379" w:author="Артемий Дадыков" w:date="2024-02-15T03:10:00Z">
        <w:r w:rsidDel="00D91030">
          <w:delText>работу приложения</w:delText>
        </w:r>
        <w:commentRangeEnd w:id="377"/>
        <w:r w:rsidR="00B20F69" w:rsidDel="00D91030">
          <w:rPr>
            <w:rStyle w:val="ad"/>
            <w:rFonts w:asciiTheme="minorHAnsi" w:hAnsiTheme="minorHAnsi" w:cstheme="minorBidi"/>
            <w:shd w:val="clear" w:color="auto" w:fill="auto"/>
          </w:rPr>
          <w:commentReference w:id="377"/>
        </w:r>
        <w:r w:rsidDel="00D91030">
          <w:delText xml:space="preserve">. </w:delText>
        </w:r>
      </w:del>
      <w:r>
        <w:t>Функционал, предоставленный пользователю, не должен приводить к аварийному завершению программы или возникновению серверных ошибок</w:t>
      </w:r>
      <w:bookmarkEnd w:id="375"/>
      <w:r>
        <w:t>.</w:t>
      </w:r>
    </w:p>
    <w:p w14:paraId="18CA82ED" w14:textId="014ADD80" w:rsidR="00D85F61" w:rsidRDefault="00111800" w:rsidP="00D85F61">
      <w:pPr>
        <w:pStyle w:val="TTCLAUSE"/>
      </w:pPr>
      <w:bookmarkStart w:id="380" w:name="_Toc158923309"/>
      <w:r>
        <w:rPr>
          <w:lang w:val="ru-RU"/>
        </w:rPr>
        <w:t>Время восстановления после отказа</w:t>
      </w:r>
      <w:bookmarkEnd w:id="380"/>
    </w:p>
    <w:p w14:paraId="39527F07" w14:textId="17253D59" w:rsidR="00D8109E" w:rsidRDefault="00D8109E" w:rsidP="00EB1A2B">
      <w:pPr>
        <w:pStyle w:val="TTTEXT"/>
        <w:rPr>
          <w:ins w:id="381" w:author="Артемий Дадыков" w:date="2024-02-15T02:35:00Z"/>
        </w:rPr>
      </w:pPr>
      <w:ins w:id="382" w:author="Артемий Дадыков" w:date="2024-02-15T02:35:00Z">
        <w:r>
          <w:t xml:space="preserve">Время восстановления после отказа, вызванного сбоем </w:t>
        </w:r>
      </w:ins>
      <w:ins w:id="383" w:author="Артемий Дадыков" w:date="2024-02-15T02:37:00Z">
        <w:r>
          <w:t>технических средств,</w:t>
        </w:r>
      </w:ins>
      <w:ins w:id="384" w:author="Артемий Дадыков" w:date="2024-02-15T02:35:00Z">
        <w:r>
          <w:t xml:space="preserve"> соо</w:t>
        </w:r>
      </w:ins>
      <w:ins w:id="385" w:author="Артемий Дадыков" w:date="2024-02-15T02:36:00Z">
        <w:r>
          <w:t>тветствует времени, необходимо</w:t>
        </w:r>
      </w:ins>
      <w:ins w:id="386" w:author="Артемий Дадыков" w:date="2024-02-15T02:37:00Z">
        <w:r>
          <w:t>му</w:t>
        </w:r>
      </w:ins>
      <w:ins w:id="387" w:author="Артемий Дадыков" w:date="2024-02-15T02:36:00Z">
        <w:r>
          <w:t xml:space="preserve"> на перезапуск программы.</w:t>
        </w:r>
      </w:ins>
    </w:p>
    <w:p w14:paraId="12FD1781" w14:textId="0E46092C" w:rsidR="00855584" w:rsidDel="00D8109E" w:rsidRDefault="00855584" w:rsidP="001D305E">
      <w:pPr>
        <w:pStyle w:val="TTTEXT"/>
        <w:rPr>
          <w:del w:id="388" w:author="Артемий Дадыков" w:date="2024-02-15T02:37:00Z"/>
        </w:rPr>
      </w:pPr>
      <w:del w:id="389" w:author="Артемий Дадыков" w:date="2024-02-15T02:37:00Z">
        <w:r w:rsidDel="00D8109E">
          <w:delText xml:space="preserve">В рамках данного проекта время восстановления </w:delText>
        </w:r>
        <w:commentRangeStart w:id="390"/>
        <w:r w:rsidR="00111800" w:rsidDel="00D8109E">
          <w:delText xml:space="preserve">программы </w:delText>
        </w:r>
        <w:r w:rsidDel="00D8109E">
          <w:delText>после отказа</w:delText>
        </w:r>
        <w:r w:rsidR="00FD71D4" w:rsidDel="00D8109E">
          <w:delText xml:space="preserve"> </w:delText>
        </w:r>
        <w:r w:rsidDel="00D8109E">
          <w:delText>не предусмотрено</w:delText>
        </w:r>
        <w:commentRangeEnd w:id="390"/>
        <w:r w:rsidR="00910056" w:rsidDel="00D8109E">
          <w:rPr>
            <w:rStyle w:val="ad"/>
            <w:rFonts w:asciiTheme="minorHAnsi" w:hAnsiTheme="minorHAnsi" w:cstheme="minorBidi"/>
            <w:shd w:val="clear" w:color="auto" w:fill="auto"/>
          </w:rPr>
          <w:commentReference w:id="390"/>
        </w:r>
        <w:r w:rsidDel="00D8109E">
          <w:delText>.</w:delText>
        </w:r>
      </w:del>
    </w:p>
    <w:p w14:paraId="3EB1BF57" w14:textId="77777777" w:rsidR="00FD71D4" w:rsidRDefault="00FD71D4">
      <w:pPr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1B9F9C82" w14:textId="38FF8C2F" w:rsidR="00537B5E" w:rsidRDefault="00BD4036" w:rsidP="004F7A96">
      <w:pPr>
        <w:pStyle w:val="TTSUBTITLE"/>
      </w:pPr>
      <w:bookmarkStart w:id="391" w:name="_Toc158923310"/>
      <w:r>
        <w:lastRenderedPageBreak/>
        <w:t>Условия эксплуатации</w:t>
      </w:r>
      <w:bookmarkEnd w:id="391"/>
    </w:p>
    <w:p w14:paraId="69030F7B" w14:textId="7F4C81B1" w:rsidR="00FD71D4" w:rsidDel="00D8109E" w:rsidRDefault="00FD71D4" w:rsidP="00FD71D4">
      <w:pPr>
        <w:pStyle w:val="TTCLAUSE"/>
        <w:rPr>
          <w:del w:id="392" w:author="Артемий Дадыков" w:date="2024-02-15T02:37:00Z"/>
          <w:lang w:val="ru-RU"/>
        </w:rPr>
      </w:pPr>
      <w:del w:id="393" w:author="Артемий Дадыков" w:date="2024-02-15T02:37:00Z">
        <w:r w:rsidDel="00D8109E">
          <w:rPr>
            <w:lang w:val="ru-RU"/>
          </w:rPr>
          <w:delText>Климатические условия эксплуатации</w:delText>
        </w:r>
        <w:bookmarkStart w:id="394" w:name="_Toc158923311"/>
        <w:bookmarkEnd w:id="394"/>
      </w:del>
    </w:p>
    <w:p w14:paraId="56A745F3" w14:textId="2CEF3859" w:rsidR="00FD71D4" w:rsidRPr="00FD71D4" w:rsidDel="00D8109E" w:rsidRDefault="00FD71D4" w:rsidP="00FD71D4">
      <w:pPr>
        <w:pStyle w:val="TTTEXT"/>
        <w:rPr>
          <w:del w:id="395" w:author="Артемий Дадыков" w:date="2024-02-15T02:37:00Z"/>
        </w:rPr>
      </w:pPr>
      <w:bookmarkStart w:id="396" w:name="_Hlk158312902"/>
      <w:commentRangeStart w:id="397"/>
      <w:del w:id="398" w:author="Артемий Дадыков" w:date="2024-02-15T02:37:00Z">
        <w:r w:rsidDel="00D8109E">
          <w:delText>Программа предназначена для работы в стандартных климатических условиях, которые предъявляются при использовании смартфонов и персональных компьютеров.</w:delText>
        </w:r>
        <w:commentRangeEnd w:id="397"/>
        <w:r w:rsidR="00910056" w:rsidDel="00D8109E">
          <w:rPr>
            <w:rStyle w:val="ad"/>
            <w:rFonts w:asciiTheme="minorHAnsi" w:hAnsiTheme="minorHAnsi" w:cstheme="minorBidi"/>
            <w:shd w:val="clear" w:color="auto" w:fill="auto"/>
          </w:rPr>
          <w:commentReference w:id="397"/>
        </w:r>
        <w:bookmarkStart w:id="399" w:name="_Toc158923312"/>
        <w:bookmarkEnd w:id="399"/>
      </w:del>
    </w:p>
    <w:p w14:paraId="2536E9F7" w14:textId="68A2C997" w:rsidR="00FD71D4" w:rsidRDefault="00FD71D4" w:rsidP="009C49BA">
      <w:pPr>
        <w:pStyle w:val="TTCLAUSE"/>
        <w:rPr>
          <w:lang w:val="ru-RU"/>
        </w:rPr>
      </w:pPr>
      <w:bookmarkStart w:id="400" w:name="_Toc158923313"/>
      <w:bookmarkEnd w:id="396"/>
      <w:r>
        <w:rPr>
          <w:lang w:val="ru-RU"/>
        </w:rPr>
        <w:t>Требования к видам обслуживания</w:t>
      </w:r>
      <w:bookmarkEnd w:id="400"/>
    </w:p>
    <w:p w14:paraId="7EEF859F" w14:textId="2C7FEDF0" w:rsidR="00111800" w:rsidRDefault="00111800" w:rsidP="00FD71D4">
      <w:pPr>
        <w:pStyle w:val="TTTEXT"/>
      </w:pPr>
      <w:r>
        <w:t>Серверный компьютер, обеспечивающий работу серверной части программы, должен периодические проходить проверку на предмет выявления сбоев, неполадок и отсутствия вредоносных программ.</w:t>
      </w:r>
    </w:p>
    <w:p w14:paraId="5543DC33" w14:textId="67EDB49D" w:rsidR="009C49BA" w:rsidRDefault="009C49BA" w:rsidP="009C49BA">
      <w:pPr>
        <w:pStyle w:val="TTCLAUSE"/>
        <w:rPr>
          <w:lang w:val="ru-RU"/>
        </w:rPr>
      </w:pPr>
      <w:bookmarkStart w:id="401" w:name="_Toc158923314"/>
      <w:r>
        <w:rPr>
          <w:lang w:val="ru-RU"/>
        </w:rPr>
        <w:t>Требования к численности и квалификации персонала</w:t>
      </w:r>
      <w:bookmarkEnd w:id="401"/>
    </w:p>
    <w:p w14:paraId="5701AAE5" w14:textId="2B4DC351" w:rsidR="00111800" w:rsidDel="00F24029" w:rsidRDefault="00111800" w:rsidP="00537B5E">
      <w:pPr>
        <w:pStyle w:val="TTTEXT"/>
        <w:rPr>
          <w:del w:id="402" w:author="Артемий Дадыков" w:date="2024-02-15T02:38:00Z"/>
        </w:rPr>
      </w:pPr>
      <w:commentRangeStart w:id="403"/>
      <w:del w:id="404" w:author="Артемий Дадыков" w:date="2024-02-15T02:38:00Z">
        <w:r w:rsidDel="00D8109E">
          <w:delText>Для управления программой достаточно одного человека, способного запустить серверную часть программы.</w:delText>
        </w:r>
        <w:commentRangeEnd w:id="403"/>
        <w:r w:rsidR="00910056" w:rsidDel="00D8109E">
          <w:rPr>
            <w:rStyle w:val="ad"/>
            <w:rFonts w:asciiTheme="minorHAnsi" w:hAnsiTheme="minorHAnsi" w:cstheme="minorBidi"/>
            <w:shd w:val="clear" w:color="auto" w:fill="auto"/>
          </w:rPr>
          <w:commentReference w:id="403"/>
        </w:r>
      </w:del>
    </w:p>
    <w:p w14:paraId="2AEBC05A" w14:textId="15811067" w:rsidR="00F24029" w:rsidRDefault="00F24029" w:rsidP="00F24029">
      <w:pPr>
        <w:pStyle w:val="TTTEXT"/>
        <w:rPr>
          <w:ins w:id="405" w:author="Артемий Дадыков" w:date="2024-02-15T12:34:00Z"/>
        </w:rPr>
      </w:pPr>
      <w:ins w:id="406" w:author="Артемий Дадыков" w:date="2024-02-15T12:41:00Z">
        <w:r w:rsidRPr="00F24029">
          <w:t>Требования к численности и квалификации персонала регулируются в соответствии с Руководством Оператора.</w:t>
        </w:r>
      </w:ins>
    </w:p>
    <w:p w14:paraId="2E5E6E04" w14:textId="77777777" w:rsidR="00BD4036" w:rsidRDefault="00BD4036" w:rsidP="00BD4036">
      <w:pPr>
        <w:pStyle w:val="TTSUBTITLE"/>
      </w:pPr>
      <w:bookmarkStart w:id="407" w:name="_Toc158923315"/>
      <w:r>
        <w:t>Требования к составу и параметрам технических средств</w:t>
      </w:r>
      <w:bookmarkEnd w:id="407"/>
    </w:p>
    <w:p w14:paraId="77AF652B" w14:textId="77777777" w:rsidR="003A339A" w:rsidRPr="007B0640" w:rsidRDefault="007B0640" w:rsidP="007B0640">
      <w:pPr>
        <w:pStyle w:val="TTCLAUSE"/>
        <w:rPr>
          <w:lang w:val="ru-RU"/>
        </w:rPr>
      </w:pPr>
      <w:bookmarkStart w:id="408" w:name="_Toc158923316"/>
      <w:r w:rsidRPr="007B0640">
        <w:rPr>
          <w:lang w:val="ru-RU"/>
        </w:rPr>
        <w:t>Требования к составу и параметрам технических средств</w:t>
      </w:r>
      <w:r w:rsidR="003A339A" w:rsidRPr="007B0640">
        <w:rPr>
          <w:lang w:val="ru-RU"/>
        </w:rPr>
        <w:t xml:space="preserve"> клиента</w:t>
      </w:r>
      <w:bookmarkEnd w:id="408"/>
    </w:p>
    <w:p w14:paraId="2540BEC9" w14:textId="0DDE9B9D" w:rsidR="00954926" w:rsidRDefault="00954926" w:rsidP="00B2686E">
      <w:pPr>
        <w:pStyle w:val="TTTEXT"/>
      </w:pPr>
      <w:r w:rsidRPr="00954926">
        <w:t xml:space="preserve">Минимальные требования к составу и параметрам технических средствам </w:t>
      </w:r>
      <w:r>
        <w:t>клиента для полноценного использования программы</w:t>
      </w:r>
      <w:r w:rsidRPr="00954926">
        <w:t>:</w:t>
      </w:r>
    </w:p>
    <w:p w14:paraId="45773459" w14:textId="6F42EBA0" w:rsidR="00954926" w:rsidRDefault="00954926" w:rsidP="00954926">
      <w:pPr>
        <w:pStyle w:val="TTTEXT"/>
        <w:numPr>
          <w:ilvl w:val="0"/>
          <w:numId w:val="14"/>
        </w:numPr>
      </w:pPr>
      <w:r w:rsidRPr="00954926">
        <w:t xml:space="preserve">Для </w:t>
      </w:r>
      <w:r>
        <w:t xml:space="preserve">полноценной эксплуатации </w:t>
      </w:r>
      <w:r w:rsidRPr="00954926">
        <w:t>программ</w:t>
      </w:r>
      <w:r>
        <w:t>ы</w:t>
      </w:r>
      <w:r w:rsidRPr="00954926">
        <w:t xml:space="preserve"> </w:t>
      </w:r>
      <w:r>
        <w:t xml:space="preserve">на </w:t>
      </w:r>
      <w:r w:rsidRPr="00954926">
        <w:t>персональном компьютере</w:t>
      </w:r>
      <w:r>
        <w:t>:</w:t>
      </w:r>
      <w:r w:rsidRPr="00954926">
        <w:t xml:space="preserve"> пользователь должен обеспечить соответствие минимальным требованиям, установленным для </w:t>
      </w:r>
      <w:commentRangeStart w:id="409"/>
      <w:del w:id="410" w:author="Артемий Дадыков" w:date="2024-02-15T02:53:00Z">
        <w:r w:rsidRPr="00954926" w:rsidDel="00FD5885">
          <w:delText xml:space="preserve">актуальной </w:delText>
        </w:r>
      </w:del>
      <w:commentRangeEnd w:id="409"/>
      <w:ins w:id="411" w:author="Артемий Дадыков" w:date="2024-02-15T02:53:00Z">
        <w:r w:rsidR="00FD5885">
          <w:t>последней</w:t>
        </w:r>
        <w:r w:rsidR="00FD5885" w:rsidRPr="00954926">
          <w:t xml:space="preserve"> </w:t>
        </w:r>
      </w:ins>
      <w:r w:rsidR="00910056">
        <w:rPr>
          <w:rStyle w:val="ad"/>
          <w:rFonts w:asciiTheme="minorHAnsi" w:hAnsiTheme="minorHAnsi" w:cstheme="minorBidi"/>
          <w:shd w:val="clear" w:color="auto" w:fill="auto"/>
        </w:rPr>
        <w:commentReference w:id="409"/>
      </w:r>
      <w:r w:rsidRPr="00954926">
        <w:t xml:space="preserve">версии </w:t>
      </w:r>
      <w:del w:id="412" w:author="Артемий Дадыков" w:date="2024-02-15T02:53:00Z">
        <w:r w:rsidRPr="00954926" w:rsidDel="00FD5885">
          <w:delText xml:space="preserve">используемого </w:delText>
        </w:r>
      </w:del>
      <w:r w:rsidRPr="00954926">
        <w:t>браузера</w:t>
      </w:r>
      <w:r>
        <w:t>.</w:t>
      </w:r>
    </w:p>
    <w:p w14:paraId="249256B8" w14:textId="31A178DA" w:rsidR="00954926" w:rsidRDefault="00954926" w:rsidP="00954926">
      <w:pPr>
        <w:pStyle w:val="TTTEXT"/>
        <w:numPr>
          <w:ilvl w:val="0"/>
          <w:numId w:val="14"/>
        </w:numPr>
      </w:pPr>
      <w:r>
        <w:t>Для полноценной эксплуатации программы на мобильном устройстве: пользователь</w:t>
      </w:r>
      <w:ins w:id="413" w:author="Артемий Дадыков" w:date="2024-02-15T03:14:00Z">
        <w:r w:rsidR="00DE465A">
          <w:t xml:space="preserve"> </w:t>
        </w:r>
      </w:ins>
      <w:del w:id="414" w:author="Артемий Дадыков" w:date="2024-02-15T03:14:00Z">
        <w:r w:rsidDel="00DE465A">
          <w:delText>…</w:delText>
        </w:r>
      </w:del>
      <w:ins w:id="415" w:author="Артемий Дадыков" w:date="2024-02-15T03:14:00Z">
        <w:r w:rsidR="00DE465A">
          <w:t>должен</w:t>
        </w:r>
      </w:ins>
      <w:ins w:id="416" w:author="Артемий Дадыков" w:date="2024-02-15T03:15:00Z">
        <w:r w:rsidR="00DE465A">
          <w:t xml:space="preserve"> обеспечить соответствие минимальным требованиям, установленным для последней версии операционной системы.</w:t>
        </w:r>
      </w:ins>
    </w:p>
    <w:p w14:paraId="1ECAB06A" w14:textId="77777777" w:rsidR="00493F7D" w:rsidRDefault="00493F7D">
      <w:pPr>
        <w:rPr>
          <w:ins w:id="417" w:author="Артемий Дадыков" w:date="2024-02-15T21:05:00Z"/>
          <w:rFonts w:ascii="Times New Roman" w:hAnsi="Times New Roman" w:cs="Arial"/>
          <w:b/>
          <w:sz w:val="24"/>
          <w:szCs w:val="27"/>
          <w:shd w:val="clear" w:color="auto" w:fill="FFFFFF"/>
          <w:lang w:val="en-TT"/>
        </w:rPr>
      </w:pPr>
      <w:ins w:id="418" w:author="Артемий Дадыков" w:date="2024-02-15T21:05:00Z">
        <w:r>
          <w:br w:type="page"/>
        </w:r>
      </w:ins>
    </w:p>
    <w:p w14:paraId="7AB99231" w14:textId="08A78CA1" w:rsidR="00954926" w:rsidRPr="00954926" w:rsidDel="00DE465A" w:rsidRDefault="00954926" w:rsidP="00B2686E">
      <w:pPr>
        <w:pStyle w:val="TTTEXT"/>
        <w:rPr>
          <w:del w:id="419" w:author="Артемий Дадыков" w:date="2024-02-15T03:14:00Z"/>
        </w:rPr>
      </w:pPr>
      <w:commentRangeStart w:id="420"/>
      <w:del w:id="421" w:author="Артемий Дадыков" w:date="2024-02-15T03:14:00Z">
        <w:r w:rsidRPr="00954926" w:rsidDel="00DE465A">
          <w:lastRenderedPageBreak/>
          <w:delText>[</w:delText>
        </w:r>
        <w:r w:rsidDel="00DE465A">
          <w:delText>требования для мобильного приложения еще не знаю</w:delText>
        </w:r>
        <w:r w:rsidRPr="00954926" w:rsidDel="00DE465A">
          <w:delText>]</w:delText>
        </w:r>
        <w:commentRangeEnd w:id="420"/>
        <w:r w:rsidR="00910056" w:rsidDel="00DE465A">
          <w:rPr>
            <w:rStyle w:val="ad"/>
            <w:rFonts w:asciiTheme="minorHAnsi" w:hAnsiTheme="minorHAnsi" w:cstheme="minorBidi"/>
            <w:shd w:val="clear" w:color="auto" w:fill="auto"/>
          </w:rPr>
          <w:commentReference w:id="420"/>
        </w:r>
        <w:bookmarkStart w:id="422" w:name="_Toc158923317"/>
        <w:bookmarkEnd w:id="422"/>
      </w:del>
    </w:p>
    <w:p w14:paraId="241ED7DA" w14:textId="77777777" w:rsidR="003A339A" w:rsidRDefault="003A339A" w:rsidP="003A339A">
      <w:pPr>
        <w:pStyle w:val="TTCLAUSE"/>
        <w:rPr>
          <w:lang w:val="ru-RU"/>
        </w:rPr>
      </w:pPr>
      <w:bookmarkStart w:id="423" w:name="_Toc158923318"/>
      <w:r>
        <w:rPr>
          <w:lang w:val="ru-RU"/>
        </w:rPr>
        <w:t>Требования</w:t>
      </w:r>
      <w:r w:rsidR="007B0640">
        <w:rPr>
          <w:lang w:val="ru-RU"/>
        </w:rPr>
        <w:t xml:space="preserve"> к составу и параметрам технических</w:t>
      </w:r>
      <w:r>
        <w:rPr>
          <w:lang w:val="ru-RU"/>
        </w:rPr>
        <w:t xml:space="preserve"> средствам сервера</w:t>
      </w:r>
      <w:bookmarkEnd w:id="423"/>
    </w:p>
    <w:p w14:paraId="5D2D4EF4" w14:textId="159E8B4A" w:rsidR="00954926" w:rsidRDefault="00954926" w:rsidP="00954926">
      <w:pPr>
        <w:pStyle w:val="TTENUM"/>
        <w:numPr>
          <w:ilvl w:val="0"/>
          <w:numId w:val="0"/>
        </w:numPr>
        <w:ind w:firstLine="567"/>
      </w:pPr>
      <w:bookmarkStart w:id="424" w:name="_Hlk158315485"/>
      <w:r>
        <w:t>Минимальные требования к составу и параметрам технических средствам сервера являются:</w:t>
      </w:r>
    </w:p>
    <w:p w14:paraId="17504BFD" w14:textId="312FFAF0" w:rsidR="00FA20D4" w:rsidRPr="00FA20D4" w:rsidRDefault="00FA20D4" w:rsidP="00FA20D4">
      <w:pPr>
        <w:pStyle w:val="TTENUM"/>
        <w:numPr>
          <w:ilvl w:val="0"/>
          <w:numId w:val="15"/>
        </w:numPr>
      </w:pPr>
      <w:r>
        <w:t>Процессор</w:t>
      </w:r>
      <w:commentRangeStart w:id="425"/>
      <w:r>
        <w:t xml:space="preserve">: </w:t>
      </w:r>
      <w:ins w:id="426" w:author="Артемий Дадыков" w:date="2024-02-15T12:43:00Z">
        <w:r w:rsidR="00475D31" w:rsidRPr="00475D31">
          <w:t xml:space="preserve">Intel Core i5-7xxx </w:t>
        </w:r>
      </w:ins>
      <w:del w:id="427" w:author="Артемий Дадыков" w:date="2024-02-15T12:43:00Z">
        <w:r w:rsidDel="00475D31">
          <w:rPr>
            <w:lang w:val="en-US"/>
          </w:rPr>
          <w:delText>Intel</w:delText>
        </w:r>
        <w:r w:rsidRPr="00FA20D4" w:rsidDel="00475D31">
          <w:delText xml:space="preserve"> </w:delText>
        </w:r>
        <w:r w:rsidDel="00475D31">
          <w:rPr>
            <w:lang w:val="en-US"/>
          </w:rPr>
          <w:delText>Core</w:delText>
        </w:r>
        <w:r w:rsidRPr="00FA20D4" w:rsidDel="00475D31">
          <w:delText xml:space="preserve"> </w:delText>
        </w:r>
        <w:r w:rsidDel="00475D31">
          <w:rPr>
            <w:lang w:val="en-US"/>
          </w:rPr>
          <w:delText>i</w:delText>
        </w:r>
        <w:r w:rsidRPr="00FA20D4" w:rsidDel="00475D31">
          <w:delText>5</w:delText>
        </w:r>
      </w:del>
      <w:del w:id="428" w:author="Артемий Дадыков" w:date="2024-02-15T12:45:00Z">
        <w:r w:rsidRPr="00FA20D4" w:rsidDel="00475D31">
          <w:delText xml:space="preserve"> </w:delText>
        </w:r>
        <w:commentRangeEnd w:id="425"/>
        <w:r w:rsidR="00910056" w:rsidDel="00475D31">
          <w:rPr>
            <w:rStyle w:val="ad"/>
            <w:rFonts w:asciiTheme="minorHAnsi" w:hAnsiTheme="minorHAnsi" w:cstheme="minorBidi"/>
            <w:shd w:val="clear" w:color="auto" w:fill="auto"/>
          </w:rPr>
          <w:commentReference w:id="425"/>
        </w:r>
      </w:del>
      <w:r w:rsidRPr="00FA20D4">
        <w:t xml:space="preserve">или эквивалентный </w:t>
      </w:r>
      <w:r>
        <w:t>процессор с поддержкой параллельный вычислений</w:t>
      </w:r>
      <w:r w:rsidRPr="00FA20D4">
        <w:t>;</w:t>
      </w:r>
    </w:p>
    <w:p w14:paraId="1069CACB" w14:textId="77777777" w:rsidR="00FA20D4" w:rsidRDefault="00FA20D4" w:rsidP="00FA20D4">
      <w:pPr>
        <w:pStyle w:val="TTENUM"/>
        <w:numPr>
          <w:ilvl w:val="0"/>
          <w:numId w:val="15"/>
        </w:numPr>
      </w:pPr>
      <w:r>
        <w:t xml:space="preserve">Оперативная память </w:t>
      </w:r>
      <w:r w:rsidRPr="00FA20D4">
        <w:t>(</w:t>
      </w:r>
      <w:r>
        <w:rPr>
          <w:lang w:val="en-US"/>
        </w:rPr>
        <w:t>RAM</w:t>
      </w:r>
      <w:r w:rsidRPr="00FA20D4">
        <w:t>): 8 ГБ о</w:t>
      </w:r>
      <w:r>
        <w:t>перативной памяти</w:t>
      </w:r>
      <w:r w:rsidRPr="00FA20D4">
        <w:t>;</w:t>
      </w:r>
    </w:p>
    <w:p w14:paraId="1080FBA9" w14:textId="7FD5ED83" w:rsidR="00FA20D4" w:rsidRDefault="00FA20D4" w:rsidP="00FA20D4">
      <w:pPr>
        <w:pStyle w:val="TTENUM"/>
        <w:numPr>
          <w:ilvl w:val="0"/>
          <w:numId w:val="15"/>
        </w:numPr>
      </w:pPr>
      <w:r>
        <w:t>Хранилище данных:</w:t>
      </w:r>
      <w:r w:rsidRPr="00FA20D4">
        <w:t xml:space="preserve"> </w:t>
      </w:r>
      <w:r>
        <w:t xml:space="preserve">жесткий диск или </w:t>
      </w:r>
      <w:r w:rsidRPr="00FA20D4">
        <w:rPr>
          <w:lang w:val="en-US"/>
        </w:rPr>
        <w:t>SSD</w:t>
      </w:r>
      <w:r w:rsidRPr="00FA20D4">
        <w:t>-</w:t>
      </w:r>
      <w:r>
        <w:t>накопитель 128 ГБ</w:t>
      </w:r>
      <w:r w:rsidRPr="00FA20D4">
        <w:t>;</w:t>
      </w:r>
    </w:p>
    <w:p w14:paraId="68B9823E" w14:textId="0E2FFC19" w:rsidR="00FA20D4" w:rsidRPr="00FA20D4" w:rsidRDefault="00FA20D4" w:rsidP="00FA20D4">
      <w:pPr>
        <w:pStyle w:val="TTENUM"/>
        <w:numPr>
          <w:ilvl w:val="0"/>
          <w:numId w:val="15"/>
        </w:numPr>
      </w:pPr>
      <w:r>
        <w:t>Сетевой адаптер: 100Мбит</w:t>
      </w:r>
      <w:r>
        <w:rPr>
          <w:lang w:val="en-US"/>
        </w:rPr>
        <w:t>/с</w:t>
      </w:r>
      <w:ins w:id="429" w:author="Артемий Дадыков" w:date="2024-02-15T03:15:00Z">
        <w:r w:rsidR="00DE465A">
          <w:rPr>
            <w:lang w:val="en-US"/>
          </w:rPr>
          <w:t>.</w:t>
        </w:r>
      </w:ins>
      <w:del w:id="430" w:author="Артемий Дадыков" w:date="2024-02-15T03:15:00Z">
        <w:r w:rsidDel="00DE465A">
          <w:rPr>
            <w:lang w:val="en-US"/>
          </w:rPr>
          <w:delText>;</w:delText>
        </w:r>
      </w:del>
    </w:p>
    <w:p w14:paraId="11CDE60E" w14:textId="74900600" w:rsidR="00FA20D4" w:rsidDel="00D91030" w:rsidRDefault="00FA20D4" w:rsidP="00FA20D4">
      <w:pPr>
        <w:pStyle w:val="TTENUM"/>
        <w:numPr>
          <w:ilvl w:val="0"/>
          <w:numId w:val="15"/>
        </w:numPr>
        <w:rPr>
          <w:del w:id="431" w:author="Артемий Дадыков" w:date="2024-02-15T03:10:00Z"/>
        </w:rPr>
      </w:pPr>
      <w:del w:id="432" w:author="Артемий Дадыков" w:date="2024-02-15T03:10:00Z">
        <w:r w:rsidDel="00D91030">
          <w:delText xml:space="preserve">Операционная система: </w:delText>
        </w:r>
        <w:commentRangeStart w:id="433"/>
        <w:r w:rsidDel="00D91030">
          <w:delText xml:space="preserve">любая операционная система, поддерживающая </w:delText>
        </w:r>
        <w:r w:rsidDel="00D91030">
          <w:rPr>
            <w:lang w:val="en-US"/>
          </w:rPr>
          <w:delText>FastAPI</w:delText>
        </w:r>
        <w:commentRangeEnd w:id="433"/>
        <w:r w:rsidR="00910056" w:rsidDel="00D91030">
          <w:rPr>
            <w:rStyle w:val="ad"/>
            <w:rFonts w:asciiTheme="minorHAnsi" w:hAnsiTheme="minorHAnsi" w:cstheme="minorBidi"/>
            <w:shd w:val="clear" w:color="auto" w:fill="auto"/>
          </w:rPr>
          <w:commentReference w:id="433"/>
        </w:r>
        <w:r w:rsidRPr="00FA20D4" w:rsidDel="00D91030">
          <w:delText>.</w:delText>
        </w:r>
        <w:bookmarkStart w:id="434" w:name="_Toc158923319"/>
        <w:bookmarkEnd w:id="434"/>
      </w:del>
    </w:p>
    <w:p w14:paraId="1EF145D8" w14:textId="77777777" w:rsidR="00BD4036" w:rsidRDefault="00BD4036" w:rsidP="00BD4036">
      <w:pPr>
        <w:pStyle w:val="TTSUBTITLE"/>
      </w:pPr>
      <w:bookmarkStart w:id="435" w:name="_Toc158923320"/>
      <w:bookmarkEnd w:id="424"/>
      <w:r>
        <w:t>Требования к информационной и программной совместимости</w:t>
      </w:r>
      <w:bookmarkEnd w:id="435"/>
    </w:p>
    <w:p w14:paraId="291120A0" w14:textId="182DBDD8" w:rsidR="003B55B9" w:rsidDel="00D91030" w:rsidRDefault="003B55B9" w:rsidP="003B55B9">
      <w:pPr>
        <w:pStyle w:val="TTCLAUSE"/>
        <w:rPr>
          <w:del w:id="436" w:author="Артемий Дадыков" w:date="2024-02-15T03:11:00Z"/>
          <w:lang w:val="ru-RU"/>
        </w:rPr>
      </w:pPr>
      <w:del w:id="437" w:author="Артемий Дадыков" w:date="2024-02-15T03:11:00Z">
        <w:r w:rsidDel="00D91030">
          <w:rPr>
            <w:lang w:val="ru-RU"/>
          </w:rPr>
          <w:delText>Требования к исходным кодам и языкам программирования</w:delText>
        </w:r>
        <w:bookmarkStart w:id="438" w:name="_Toc158923321"/>
        <w:bookmarkEnd w:id="438"/>
      </w:del>
    </w:p>
    <w:p w14:paraId="1F4BB3B6" w14:textId="38A19A7D" w:rsidR="00FA20D4" w:rsidDel="00D91030" w:rsidRDefault="00FA20D4" w:rsidP="003D779E">
      <w:pPr>
        <w:pStyle w:val="TTTEXT"/>
        <w:rPr>
          <w:del w:id="439" w:author="Артемий Дадыков" w:date="2024-02-15T03:11:00Z"/>
        </w:rPr>
      </w:pPr>
      <w:commentRangeStart w:id="440"/>
      <w:del w:id="441" w:author="Артемий Дадыков" w:date="2024-02-15T03:11:00Z">
        <w:r w:rsidDel="00D91030">
          <w:delText xml:space="preserve">Исходный код серверной части программы должен быть написан на языке </w:delText>
        </w:r>
        <w:r w:rsidDel="00D91030">
          <w:rPr>
            <w:lang w:val="en-US"/>
          </w:rPr>
          <w:delText>Python</w:delText>
        </w:r>
        <w:r w:rsidRPr="00FA20D4" w:rsidDel="00D91030">
          <w:delText xml:space="preserve"> </w:delText>
        </w:r>
        <w:r w:rsidDel="00D91030">
          <w:delText>с помощью фреймворка</w:delText>
        </w:r>
        <w:r w:rsidRPr="00FA20D4" w:rsidDel="00D91030">
          <w:delText xml:space="preserve"> </w:delText>
        </w:r>
        <w:r w:rsidDel="00D91030">
          <w:rPr>
            <w:lang w:val="en-US"/>
          </w:rPr>
          <w:delText>FastAPI</w:delText>
        </w:r>
        <w:r w:rsidRPr="00FA20D4" w:rsidDel="00D91030">
          <w:delText>.</w:delText>
        </w:r>
        <w:bookmarkStart w:id="442" w:name="_Toc158923322"/>
        <w:bookmarkEnd w:id="442"/>
      </w:del>
    </w:p>
    <w:p w14:paraId="260F262B" w14:textId="412C9FE7" w:rsidR="00FA10F3" w:rsidRPr="00DE3900" w:rsidDel="00D91030" w:rsidRDefault="00FA10F3" w:rsidP="003D779E">
      <w:pPr>
        <w:pStyle w:val="TTTEXT"/>
        <w:rPr>
          <w:del w:id="443" w:author="Артемий Дадыков" w:date="2024-02-15T03:11:00Z"/>
        </w:rPr>
      </w:pPr>
      <w:del w:id="444" w:author="Артемий Дадыков" w:date="2024-02-15T03:11:00Z">
        <w:r w:rsidDel="00D91030">
          <w:delText xml:space="preserve">Исходный код клиентской части программы должен быть написан на языке </w:delText>
        </w:r>
        <w:r w:rsidDel="00D91030">
          <w:rPr>
            <w:lang w:val="en-US"/>
          </w:rPr>
          <w:delText>JavaScript</w:delText>
        </w:r>
        <w:r w:rsidRPr="00FA10F3" w:rsidDel="00D91030">
          <w:delText xml:space="preserve"> </w:delText>
        </w:r>
        <w:r w:rsidDel="00D91030">
          <w:delText xml:space="preserve">с помощью фреймворка </w:delText>
        </w:r>
        <w:r w:rsidDel="00D91030">
          <w:rPr>
            <w:lang w:val="en-US"/>
          </w:rPr>
          <w:delText>React</w:delText>
        </w:r>
        <w:r w:rsidRPr="00FA10F3" w:rsidDel="00D91030">
          <w:delText xml:space="preserve"> </w:delText>
        </w:r>
        <w:r w:rsidDel="00D91030">
          <w:rPr>
            <w:lang w:val="en-US"/>
          </w:rPr>
          <w:delText>Native</w:delText>
        </w:r>
        <w:r w:rsidRPr="00FA10F3" w:rsidDel="00D91030">
          <w:delText>.</w:delText>
        </w:r>
        <w:r w:rsidR="000E20D8" w:rsidRPr="000E20D8" w:rsidDel="00D91030">
          <w:delText xml:space="preserve"> </w:delText>
        </w:r>
        <w:r w:rsidR="000E20D8" w:rsidDel="00D91030">
          <w:delText xml:space="preserve">Обработка изображений должна осуществляться с помощью библиотек </w:delText>
        </w:r>
        <w:r w:rsidR="000E20D8" w:rsidDel="00D91030">
          <w:rPr>
            <w:lang w:val="en-US"/>
          </w:rPr>
          <w:delText>pytesseract</w:delText>
        </w:r>
        <w:r w:rsidR="000E20D8" w:rsidRPr="00DE3900" w:rsidDel="00D91030">
          <w:delText>.</w:delText>
        </w:r>
        <w:bookmarkStart w:id="445" w:name="_Toc158923323"/>
        <w:bookmarkEnd w:id="445"/>
      </w:del>
    </w:p>
    <w:p w14:paraId="4AB1DFC9" w14:textId="5E6D5496" w:rsidR="00FA10F3" w:rsidRPr="000E20D8" w:rsidDel="00D91030" w:rsidRDefault="00FA10F3" w:rsidP="003D779E">
      <w:pPr>
        <w:pStyle w:val="TTTEXT"/>
        <w:rPr>
          <w:del w:id="446" w:author="Артемий Дадыков" w:date="2024-02-15T03:11:00Z"/>
        </w:rPr>
      </w:pPr>
      <w:del w:id="447" w:author="Артемий Дадыков" w:date="2024-02-15T03:11:00Z">
        <w:r w:rsidDel="00D91030">
          <w:delText xml:space="preserve">Используемая база данных: </w:delText>
        </w:r>
        <w:r w:rsidDel="00D91030">
          <w:rPr>
            <w:lang w:val="en-US"/>
          </w:rPr>
          <w:delText>PostgreSQL</w:delText>
        </w:r>
        <w:r w:rsidRPr="000E20D8" w:rsidDel="00D91030">
          <w:delText>.</w:delText>
        </w:r>
        <w:commentRangeEnd w:id="440"/>
        <w:r w:rsidR="00910056" w:rsidDel="00D91030">
          <w:rPr>
            <w:rStyle w:val="ad"/>
            <w:rFonts w:asciiTheme="minorHAnsi" w:hAnsiTheme="minorHAnsi" w:cstheme="minorBidi"/>
            <w:shd w:val="clear" w:color="auto" w:fill="auto"/>
          </w:rPr>
          <w:commentReference w:id="440"/>
        </w:r>
        <w:bookmarkStart w:id="448" w:name="_Toc158923324"/>
        <w:bookmarkEnd w:id="448"/>
      </w:del>
    </w:p>
    <w:p w14:paraId="4608440A" w14:textId="77777777" w:rsidR="00A862CF" w:rsidRPr="00A862CF" w:rsidRDefault="00A862CF" w:rsidP="00A862CF">
      <w:pPr>
        <w:pStyle w:val="TTCLAUSE"/>
        <w:rPr>
          <w:lang w:val="ru-RU"/>
        </w:rPr>
      </w:pPr>
      <w:bookmarkStart w:id="449" w:name="_Toc158923325"/>
      <w:r>
        <w:rPr>
          <w:lang w:val="ru-RU"/>
        </w:rPr>
        <w:t>Требования к программным средствам, используемым программой</w:t>
      </w:r>
      <w:bookmarkEnd w:id="449"/>
    </w:p>
    <w:p w14:paraId="65FCECF1" w14:textId="230F3107" w:rsidR="00527C23" w:rsidRDefault="00CD6715" w:rsidP="00527C23">
      <w:pPr>
        <w:pStyle w:val="TTTEXT"/>
      </w:pPr>
      <w:r>
        <w:t>Требования для клиента: браузер или установленное мобильное приложение.</w:t>
      </w:r>
    </w:p>
    <w:p w14:paraId="18A7B76C" w14:textId="24E01F9F" w:rsidR="00CD6715" w:rsidRPr="00CD6715" w:rsidRDefault="00CD6715" w:rsidP="00527C23">
      <w:pPr>
        <w:pStyle w:val="TTTEXT"/>
      </w:pPr>
      <w:r>
        <w:t xml:space="preserve">Требования для сервера: стабильная версия </w:t>
      </w:r>
      <w:r>
        <w:rPr>
          <w:lang w:val="en-US"/>
        </w:rPr>
        <w:t>Python</w:t>
      </w:r>
      <w:r w:rsidRPr="00CD6715">
        <w:t xml:space="preserve">, установленный </w:t>
      </w:r>
      <w:r>
        <w:t xml:space="preserve">фреймворк </w:t>
      </w:r>
      <w:r>
        <w:rPr>
          <w:lang w:val="en-US"/>
        </w:rPr>
        <w:t>FastAPI</w:t>
      </w:r>
      <w:r w:rsidRPr="00CD6715">
        <w:t xml:space="preserve">. </w:t>
      </w:r>
    </w:p>
    <w:p w14:paraId="331ACD17" w14:textId="77777777" w:rsidR="00BD4036" w:rsidRDefault="00BD4036" w:rsidP="00BD4036">
      <w:pPr>
        <w:pStyle w:val="TTSUBTITLE"/>
      </w:pPr>
      <w:bookmarkStart w:id="450" w:name="_Toc158923326"/>
      <w:r>
        <w:t>Требования к маркировке и упаковке</w:t>
      </w:r>
      <w:bookmarkEnd w:id="450"/>
    </w:p>
    <w:p w14:paraId="263AC8A5" w14:textId="0CDDCEF5" w:rsidR="003A349C" w:rsidRDefault="008634C3" w:rsidP="003A349C">
      <w:pPr>
        <w:pStyle w:val="TTTEXT"/>
      </w:pPr>
      <w:r>
        <w:t>Требования к маркировке и упаковке не предъявляются.</w:t>
      </w:r>
    </w:p>
    <w:p w14:paraId="38301AE3" w14:textId="77777777" w:rsidR="00BD4036" w:rsidRDefault="00BD4036" w:rsidP="00BD4036">
      <w:pPr>
        <w:pStyle w:val="TTSUBTITLE"/>
      </w:pPr>
      <w:bookmarkStart w:id="451" w:name="_Toc158923327"/>
      <w:r>
        <w:t>Требования к транспортированию и хранению</w:t>
      </w:r>
      <w:bookmarkEnd w:id="451"/>
    </w:p>
    <w:p w14:paraId="7D01543C" w14:textId="61D6CE62" w:rsidR="008634C3" w:rsidRPr="00ED4D76" w:rsidRDefault="008634C3" w:rsidP="009C49BA">
      <w:pPr>
        <w:pStyle w:val="TTTEXT"/>
      </w:pPr>
      <w:bookmarkStart w:id="452" w:name="_Hlk158318968"/>
      <w:r>
        <w:t>Специальные требования к транспортировке</w:t>
      </w:r>
      <w:r w:rsidR="008642FF">
        <w:t xml:space="preserve"> и </w:t>
      </w:r>
      <w:del w:id="453" w:author="Артемий Дадыков" w:date="2024-02-15T20:21:00Z">
        <w:r w:rsidR="008642FF" w:rsidDel="00B03184">
          <w:delText>хренению</w:delText>
        </w:r>
      </w:del>
      <w:ins w:id="454" w:author="Артемий Дадыков" w:date="2024-02-15T20:21:00Z">
        <w:r w:rsidR="00B03184">
          <w:t>хранению</w:t>
        </w:r>
      </w:ins>
      <w:r>
        <w:t xml:space="preserve"> не предъявляются.</w:t>
      </w:r>
    </w:p>
    <w:p w14:paraId="774E8EE7" w14:textId="77777777" w:rsidR="000E722E" w:rsidRDefault="000E722E" w:rsidP="00E77BC6">
      <w:pPr>
        <w:pStyle w:val="TTTITLE"/>
      </w:pPr>
      <w:bookmarkStart w:id="455" w:name="_Toc158923328"/>
      <w:bookmarkEnd w:id="452"/>
      <w:r w:rsidRPr="00E77BC6">
        <w:lastRenderedPageBreak/>
        <w:t>требования к программной документации</w:t>
      </w:r>
      <w:bookmarkEnd w:id="455"/>
    </w:p>
    <w:p w14:paraId="1BCD1D7F" w14:textId="77777777" w:rsidR="00FD0717" w:rsidRDefault="00FD0717" w:rsidP="00FD0717">
      <w:pPr>
        <w:pStyle w:val="TTSUBTITLE"/>
      </w:pPr>
      <w:bookmarkStart w:id="456" w:name="_Toc158923329"/>
      <w:r>
        <w:t>Состав программной документации</w:t>
      </w:r>
      <w:bookmarkEnd w:id="456"/>
    </w:p>
    <w:p w14:paraId="26F14211" w14:textId="4A2F2D30" w:rsidR="00C900E8" w:rsidRDefault="0041653E" w:rsidP="001819DC">
      <w:pPr>
        <w:pStyle w:val="TTENUM"/>
        <w:numPr>
          <w:ilvl w:val="0"/>
          <w:numId w:val="9"/>
        </w:numPr>
      </w:pPr>
      <w:r>
        <w:t>«</w:t>
      </w:r>
      <w:r w:rsidR="00CD6715">
        <w:rPr>
          <w:lang w:val="en-US" w:eastAsia="ru-RU"/>
        </w:rPr>
        <w:t>ManuScript</w:t>
      </w:r>
      <w:r w:rsidR="00CD6715">
        <w:rPr>
          <w:lang w:eastAsia="ru-RU"/>
        </w:rPr>
        <w:t>»</w:t>
      </w:r>
      <w:r>
        <w:t xml:space="preserve">. </w:t>
      </w:r>
      <w:r w:rsidR="00FD0717">
        <w:t>Техническое задание</w:t>
      </w:r>
      <w:r w:rsidR="00E02870">
        <w:t xml:space="preserve"> (</w:t>
      </w:r>
      <w:r w:rsidR="00685EFC">
        <w:t xml:space="preserve">по </w:t>
      </w:r>
      <w:r w:rsidR="00E02870">
        <w:t>ГОСТ 19.201-78)</w:t>
      </w:r>
      <w:r w:rsidR="00604A3E">
        <w:t>;</w:t>
      </w:r>
    </w:p>
    <w:p w14:paraId="1080511B" w14:textId="0EE56E05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>».</w:t>
      </w:r>
      <w:r>
        <w:t xml:space="preserve"> </w:t>
      </w:r>
      <w:r w:rsidR="00E55119">
        <w:t>Пояснительная записка (</w:t>
      </w:r>
      <w:r w:rsidR="00685EFC">
        <w:t xml:space="preserve">по </w:t>
      </w:r>
      <w:r w:rsidR="00E55119">
        <w:t>ГОСТ 19.404-79)</w:t>
      </w:r>
      <w:r w:rsidR="00604A3E">
        <w:t>;</w:t>
      </w:r>
    </w:p>
    <w:p w14:paraId="25B444DD" w14:textId="12BA78A8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 xml:space="preserve">». </w:t>
      </w:r>
      <w:r w:rsidR="00E55119">
        <w:t>Программа и методика испытаний (</w:t>
      </w:r>
      <w:r w:rsidR="00685EFC">
        <w:t xml:space="preserve">по </w:t>
      </w:r>
      <w:r w:rsidR="00E55119">
        <w:t>ГОСТ 19.301-79)</w:t>
      </w:r>
      <w:r w:rsidR="00604A3E">
        <w:t>;</w:t>
      </w:r>
    </w:p>
    <w:p w14:paraId="0FC293C7" w14:textId="2E307E1A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bookmarkStart w:id="457" w:name="_Hlk158318928"/>
      <w:r>
        <w:rPr>
          <w:lang w:eastAsia="ru-RU"/>
        </w:rPr>
        <w:t>»</w:t>
      </w:r>
      <w:bookmarkEnd w:id="457"/>
      <w:r>
        <w:rPr>
          <w:lang w:eastAsia="ru-RU"/>
        </w:rPr>
        <w:t xml:space="preserve">. </w:t>
      </w:r>
      <w:r w:rsidR="00E55119">
        <w:t>Руководство оператора (</w:t>
      </w:r>
      <w:r w:rsidR="00685EFC">
        <w:t xml:space="preserve">по </w:t>
      </w:r>
      <w:r w:rsidR="00E55119">
        <w:t>ГОСТ 19.505-79)</w:t>
      </w:r>
      <w:r w:rsidR="00604A3E">
        <w:t>;</w:t>
      </w:r>
    </w:p>
    <w:p w14:paraId="36ABE354" w14:textId="16B37969" w:rsidR="00FD0717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 xml:space="preserve">». </w:t>
      </w:r>
      <w:r w:rsidR="00FD0717">
        <w:t>Текст программы</w:t>
      </w:r>
      <w:r w:rsidR="00E02870">
        <w:t xml:space="preserve"> (</w:t>
      </w:r>
      <w:r w:rsidR="00685EFC">
        <w:t xml:space="preserve">по </w:t>
      </w:r>
      <w:r w:rsidR="00E02870">
        <w:t>ГОСТ 19.401-78)</w:t>
      </w:r>
      <w:r>
        <w:t>.</w:t>
      </w:r>
    </w:p>
    <w:p w14:paraId="47011BA2" w14:textId="42D12B17" w:rsidR="00CD6715" w:rsidRDefault="00E02870" w:rsidP="00CD6715">
      <w:pPr>
        <w:pStyle w:val="TTSUBTITLE"/>
      </w:pPr>
      <w:bookmarkStart w:id="458" w:name="_Toc158923330"/>
      <w:r>
        <w:t>Специальные требования к программной документации</w:t>
      </w:r>
      <w:bookmarkEnd w:id="458"/>
    </w:p>
    <w:p w14:paraId="75F9ADB8" w14:textId="0C78B8C7" w:rsidR="00CD6715" w:rsidRDefault="00CD6715" w:rsidP="00CD6715">
      <w:pPr>
        <w:pStyle w:val="TTTEXT"/>
      </w:pPr>
      <w:r>
        <w:t>Документы к программе должны быть выполнены в соответствии с ГОСТ 19.106-78 и ГОСТами по каждому виду документа (см. п. 5.1).</w:t>
      </w:r>
    </w:p>
    <w:p w14:paraId="244997F2" w14:textId="77777777" w:rsidR="00CD6715" w:rsidRDefault="00CD6715" w:rsidP="00CD6715">
      <w:pPr>
        <w:pStyle w:val="TTTEXT"/>
      </w:pPr>
      <w:r>
        <w:t xml:space="preserve">Пояснительная записка должны быть загружена в систему Антиплагиата через </w:t>
      </w:r>
      <w:r>
        <w:rPr>
          <w:lang w:val="en-US"/>
        </w:rPr>
        <w:t>LMS</w:t>
      </w:r>
      <w:r w:rsidRPr="00CD6715">
        <w:t xml:space="preserve"> </w:t>
      </w:r>
      <w:r>
        <w:t>«НИУ ВШЭ».</w:t>
      </w:r>
    </w:p>
    <w:p w14:paraId="7F455A58" w14:textId="6347B1AB" w:rsidR="00CD6715" w:rsidRDefault="00CD6715" w:rsidP="00CD6715">
      <w:pPr>
        <w:pStyle w:val="TTTEXT"/>
      </w:pPr>
      <w: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232622D8" w14:textId="705CB6C0" w:rsidR="00CD6715" w:rsidRDefault="00CD6715" w:rsidP="00CD6715">
      <w:pPr>
        <w:pStyle w:val="TTTEXT"/>
      </w:pPr>
      <w:r>
        <w:t xml:space="preserve">Документация и программа сдается в электронном виде в формате </w:t>
      </w:r>
      <w:r w:rsidRPr="00CD6715">
        <w:t>.</w:t>
      </w:r>
      <w:r>
        <w:rPr>
          <w:lang w:val="en-US"/>
        </w:rPr>
        <w:t>pdf</w:t>
      </w:r>
      <w:r w:rsidRPr="00CD6715">
        <w:t xml:space="preserve"> </w:t>
      </w:r>
      <w:r>
        <w:t xml:space="preserve">или </w:t>
      </w:r>
      <w:r w:rsidRPr="00CD6715">
        <w:t>.</w:t>
      </w:r>
      <w:r>
        <w:rPr>
          <w:lang w:val="en-US"/>
        </w:rPr>
        <w:t>docx</w:t>
      </w:r>
      <w:r w:rsidRPr="00CD6715">
        <w:t xml:space="preserve"> </w:t>
      </w:r>
      <w:r>
        <w:t xml:space="preserve">в архиве формата </w:t>
      </w:r>
      <w:r w:rsidRPr="00CD6715">
        <w:t>.</w:t>
      </w:r>
      <w:r>
        <w:rPr>
          <w:lang w:val="en-US"/>
        </w:rPr>
        <w:t>zip</w:t>
      </w:r>
      <w:r w:rsidRPr="00CD6715">
        <w:t xml:space="preserve"> </w:t>
      </w:r>
      <w:r>
        <w:t xml:space="preserve">или </w:t>
      </w:r>
      <w:r w:rsidRPr="00CD6715">
        <w:t>.</w:t>
      </w:r>
      <w:r>
        <w:rPr>
          <w:lang w:val="en-US"/>
        </w:rPr>
        <w:t>rar</w:t>
      </w:r>
      <w:r w:rsidRPr="00CD6715">
        <w:t>.</w:t>
      </w:r>
    </w:p>
    <w:p w14:paraId="1E5B00B4" w14:textId="76109584" w:rsidR="00CD6715" w:rsidRDefault="00CD6715" w:rsidP="00CD6715">
      <w:pPr>
        <w:pStyle w:val="TTTEXT"/>
      </w:pPr>
      <w:r>
        <w:t>За три дня до защиты проекта комиссии все материалы курсового проекта:</w:t>
      </w:r>
    </w:p>
    <w:p w14:paraId="6CB4D7AD" w14:textId="32737A27" w:rsidR="00CD6715" w:rsidRPr="00CD6715" w:rsidRDefault="00CD6715" w:rsidP="00CD6715">
      <w:pPr>
        <w:pStyle w:val="TTTEXT"/>
        <w:numPr>
          <w:ilvl w:val="0"/>
          <w:numId w:val="16"/>
        </w:numPr>
      </w:pPr>
      <w:r>
        <w:t>Программная документация</w:t>
      </w:r>
      <w:r>
        <w:rPr>
          <w:lang w:val="en-US"/>
        </w:rPr>
        <w:t>;</w:t>
      </w:r>
    </w:p>
    <w:p w14:paraId="16CAA2E6" w14:textId="4D92861B" w:rsidR="00CD6715" w:rsidRDefault="00CD6715" w:rsidP="00CD6715">
      <w:pPr>
        <w:pStyle w:val="TTTEXT"/>
        <w:numPr>
          <w:ilvl w:val="0"/>
          <w:numId w:val="16"/>
        </w:numPr>
      </w:pPr>
      <w:r>
        <w:t>Программный проект</w:t>
      </w:r>
      <w:r>
        <w:rPr>
          <w:lang w:val="en-US"/>
        </w:rPr>
        <w:t>;</w:t>
      </w:r>
    </w:p>
    <w:p w14:paraId="573855FF" w14:textId="77777777" w:rsidR="00CD6715" w:rsidRPr="00CD6715" w:rsidRDefault="00CD6715" w:rsidP="00CD6715">
      <w:pPr>
        <w:pStyle w:val="TTTEXT"/>
        <w:numPr>
          <w:ilvl w:val="0"/>
          <w:numId w:val="16"/>
        </w:numPr>
      </w:pPr>
      <w:r>
        <w:t>Исполняемый файл</w:t>
      </w:r>
      <w:r>
        <w:rPr>
          <w:lang w:val="en-US"/>
        </w:rPr>
        <w:t>;</w:t>
      </w:r>
    </w:p>
    <w:p w14:paraId="025CAC2D" w14:textId="5E853E28" w:rsidR="00CD6715" w:rsidRPr="00CD6715" w:rsidRDefault="00CD6715" w:rsidP="00CD6715">
      <w:pPr>
        <w:pStyle w:val="TTTEXT"/>
        <w:numPr>
          <w:ilvl w:val="0"/>
          <w:numId w:val="16"/>
        </w:numPr>
      </w:pPr>
      <w:r>
        <w:t>Отзыв руководителя</w:t>
      </w:r>
      <w:r>
        <w:rPr>
          <w:lang w:val="en-US"/>
        </w:rPr>
        <w:t>;</w:t>
      </w:r>
    </w:p>
    <w:p w14:paraId="483C601E" w14:textId="189CC0FD" w:rsidR="00CD6715" w:rsidRPr="00CD6715" w:rsidRDefault="00CD6715" w:rsidP="00CD6715">
      <w:pPr>
        <w:pStyle w:val="TTTEXT"/>
        <w:numPr>
          <w:ilvl w:val="0"/>
          <w:numId w:val="16"/>
        </w:numPr>
      </w:pPr>
      <w:r>
        <w:t>Отчет системы Антиплагиат</w:t>
      </w:r>
      <w:ins w:id="459" w:author="Артемий Дадыков" w:date="2024-02-15T21:05:00Z">
        <w:r w:rsidR="004320A9">
          <w:t>.</w:t>
        </w:r>
      </w:ins>
    </w:p>
    <w:p w14:paraId="2FB8EDCC" w14:textId="2E9FDBC9" w:rsidR="00CD6715" w:rsidRPr="00CD6715" w:rsidRDefault="00CD6715" w:rsidP="00CD6715">
      <w:pPr>
        <w:pStyle w:val="TTTEXT"/>
      </w:pPr>
      <w:r w:rsidRPr="00CD6715">
        <w:t>должны быть загружены одним и</w:t>
      </w:r>
      <w:r>
        <w:t xml:space="preserve">ли несколькими архивами в проект дисциплины «Курсовой проект» в личном кабинете в информационной образовательной среде </w:t>
      </w:r>
      <w:r>
        <w:rPr>
          <w:lang w:val="en-US"/>
        </w:rPr>
        <w:t>SmartLMS</w:t>
      </w:r>
      <w:r w:rsidRPr="00CD6715">
        <w:t xml:space="preserve"> </w:t>
      </w:r>
      <w:r>
        <w:t>НИУ ВШЭ.</w:t>
      </w:r>
    </w:p>
    <w:p w14:paraId="5310D109" w14:textId="068A5C77" w:rsidR="00CD6715" w:rsidRDefault="00CD6715" w:rsidP="00CD6715">
      <w:pPr>
        <w:pStyle w:val="TTSUBTITLE"/>
        <w:numPr>
          <w:ilvl w:val="0"/>
          <w:numId w:val="0"/>
        </w:numPr>
        <w:ind w:left="567"/>
      </w:pPr>
    </w:p>
    <w:p w14:paraId="7B3E4F36" w14:textId="77777777" w:rsidR="000E722E" w:rsidRDefault="000E722E" w:rsidP="00E77BC6">
      <w:pPr>
        <w:pStyle w:val="TTTITLE"/>
      </w:pPr>
      <w:bookmarkStart w:id="460" w:name="_Toc158923331"/>
      <w:r w:rsidRPr="00E77BC6">
        <w:lastRenderedPageBreak/>
        <w:t>технико-экономические показатели</w:t>
      </w:r>
      <w:bookmarkEnd w:id="460"/>
    </w:p>
    <w:p w14:paraId="2071B3F8" w14:textId="77777777" w:rsidR="003B7845" w:rsidRDefault="009B2C16" w:rsidP="003B7845">
      <w:pPr>
        <w:pStyle w:val="TTSUBTITLE"/>
      </w:pPr>
      <w:bookmarkStart w:id="461" w:name="_Toc158923332"/>
      <w:r>
        <w:t>Ориентировочная экономическая эффективность</w:t>
      </w:r>
      <w:bookmarkEnd w:id="461"/>
    </w:p>
    <w:p w14:paraId="4511F38E" w14:textId="03866EAA" w:rsidR="009B2C16" w:rsidRDefault="008642FF" w:rsidP="009B2C16">
      <w:pPr>
        <w:pStyle w:val="TTTEXT"/>
      </w:pPr>
      <w:r>
        <w:t>В рамках данной работы расчёт экономической эффективности не предусмотрен.</w:t>
      </w:r>
    </w:p>
    <w:p w14:paraId="5CB96CD8" w14:textId="77777777" w:rsidR="009B2C16" w:rsidRDefault="009B2C16" w:rsidP="0083719F">
      <w:pPr>
        <w:pStyle w:val="TTSUBTITLE"/>
      </w:pPr>
      <w:bookmarkStart w:id="462" w:name="_Toc158923333"/>
      <w:r>
        <w:t>Предполагаемая потребность</w:t>
      </w:r>
      <w:bookmarkEnd w:id="462"/>
    </w:p>
    <w:p w14:paraId="5B5533F4" w14:textId="620EBA68" w:rsidR="00B03184" w:rsidRPr="00E70B19" w:rsidRDefault="00AB4F65" w:rsidP="00EB1A2B">
      <w:pPr>
        <w:pStyle w:val="TTTEXT"/>
      </w:pPr>
      <w:r>
        <w:t xml:space="preserve">На </w:t>
      </w:r>
      <w:bookmarkStart w:id="463" w:name="_Hlk158327072"/>
      <w:r>
        <w:t>данный момент не существует прямых аналогов разрабатываемо</w:t>
      </w:r>
      <w:r w:rsidR="00E70B19">
        <w:t>й системы</w:t>
      </w:r>
      <w:r>
        <w:t xml:space="preserve">. Наиболее широко </w:t>
      </w:r>
      <w:r w:rsidR="005D0F49">
        <w:t xml:space="preserve">для взаимодействия преподавателей и учащихся используется образовательная платформа </w:t>
      </w:r>
      <w:r w:rsidR="005D0F49">
        <w:rPr>
          <w:lang w:val="en-US"/>
        </w:rPr>
        <w:t>Stepik</w:t>
      </w:r>
      <w:r w:rsidR="005D0F49" w:rsidRPr="005D0F49">
        <w:t>.</w:t>
      </w:r>
      <w:r w:rsidR="005D0F49">
        <w:t xml:space="preserve"> Данная платформа предоставляет возможности создания учебных классов, уроков и оценивания учащихся через стандартизированные </w:t>
      </w:r>
      <w:bookmarkEnd w:id="463"/>
      <w:r w:rsidR="005D0F49">
        <w:t>тесты. Разрабатываемая система позволит автоматически оценивать учащихся через фотографии их рукописных работ.</w:t>
      </w:r>
    </w:p>
    <w:p w14:paraId="282F8E6B" w14:textId="77777777" w:rsidR="00D8109E" w:rsidRDefault="00D8109E">
      <w:pPr>
        <w:jc w:val="both"/>
        <w:rPr>
          <w:ins w:id="464" w:author="Артемий Дадыков" w:date="2024-02-15T02:41:00Z"/>
          <w:rFonts w:ascii="Times New Roman" w:hAnsi="Times New Roman" w:cs="Arial"/>
          <w:b/>
          <w:sz w:val="24"/>
          <w:szCs w:val="27"/>
          <w:shd w:val="clear" w:color="auto" w:fill="FFFFFF"/>
        </w:rPr>
        <w:pPrChange w:id="465" w:author="Артемий Дадыков" w:date="2024-02-15T20:39:00Z">
          <w:pPr/>
        </w:pPrChange>
      </w:pPr>
      <w:ins w:id="466" w:author="Артемий Дадыков" w:date="2024-02-15T02:41:00Z">
        <w:r>
          <w:br w:type="page"/>
        </w:r>
      </w:ins>
    </w:p>
    <w:p w14:paraId="10CF0BE2" w14:textId="2DCCE30F" w:rsidR="00E70B19" w:rsidRDefault="006B2DBC" w:rsidP="0083719F">
      <w:pPr>
        <w:pStyle w:val="TTSUBTITLE"/>
      </w:pPr>
      <w:bookmarkStart w:id="467" w:name="_Toc158923334"/>
      <w:r>
        <w:lastRenderedPageBreak/>
        <w:t>Преимущества разработки по сравнению с отечественными и зарубежными образцами и аналогами</w:t>
      </w:r>
      <w:bookmarkEnd w:id="467"/>
    </w:p>
    <w:p w14:paraId="2024991A" w14:textId="5A7B62CC" w:rsidR="00D15276" w:rsidRPr="00D15276" w:rsidRDefault="00E70B19">
      <w:pPr>
        <w:pStyle w:val="TTTEXT"/>
        <w:ind w:firstLine="0"/>
        <w:pPrChange w:id="468" w:author="Артемий Дадыков" w:date="2024-02-15T13:18:00Z">
          <w:pPr>
            <w:spacing w:line="360" w:lineRule="auto"/>
          </w:pPr>
        </w:pPrChange>
      </w:pPr>
      <w:commentRangeStart w:id="469"/>
      <w:commentRangeStart w:id="470"/>
      <w:del w:id="471" w:author="Артемий Дадыков" w:date="2024-02-15T13:18:00Z">
        <w:r w:rsidRPr="00E70B19" w:rsidDel="00D15276">
          <w:rPr>
            <w:rFonts w:cs="Times New Roman"/>
            <w:szCs w:val="24"/>
          </w:rPr>
          <w:delText xml:space="preserve">Таблица </w:delText>
        </w:r>
      </w:del>
      <w:del w:id="472" w:author="Артемий Дадыков" w:date="2024-02-15T13:17:00Z">
        <w:r w:rsidRPr="00E70B19" w:rsidDel="00D15276">
          <w:rPr>
            <w:rFonts w:cs="Times New Roman"/>
            <w:szCs w:val="24"/>
          </w:rPr>
          <w:delText>2</w:delText>
        </w:r>
      </w:del>
      <w:del w:id="473" w:author="Артемий Дадыков" w:date="2024-02-15T13:18:00Z">
        <w:r w:rsidRPr="00E70B19" w:rsidDel="00D15276">
          <w:rPr>
            <w:rFonts w:cs="Times New Roman"/>
            <w:szCs w:val="24"/>
          </w:rPr>
          <w:delText xml:space="preserve"> – Сравнительная таблица аналогов</w:delText>
        </w:r>
        <w:commentRangeEnd w:id="469"/>
        <w:r w:rsidR="00910056" w:rsidDel="00D15276">
          <w:rPr>
            <w:rStyle w:val="ad"/>
          </w:rPr>
          <w:commentReference w:id="469"/>
        </w:r>
        <w:commentRangeEnd w:id="470"/>
        <w:r w:rsidR="00910056" w:rsidDel="00D15276">
          <w:rPr>
            <w:rStyle w:val="ad"/>
          </w:rPr>
          <w:commentReference w:id="470"/>
        </w:r>
      </w:del>
      <w:ins w:id="474" w:author="Артемий Дадыков" w:date="2024-02-15T13:18:00Z">
        <w:r w:rsidR="00D15276">
          <w:t xml:space="preserve">Таблица </w:t>
        </w:r>
      </w:ins>
      <w:ins w:id="475" w:author="Артемий Дадыков" w:date="2024-02-15T13:23:00Z">
        <w:r w:rsidR="00D15276">
          <w:t>2</w:t>
        </w:r>
      </w:ins>
      <w:ins w:id="476" w:author="Артемий Дадыков" w:date="2024-02-15T13:18:00Z">
        <w:r w:rsidR="00D15276">
          <w:t xml:space="preserve"> – </w:t>
        </w:r>
        <w:r w:rsidR="00D15276" w:rsidRPr="00E70B19">
          <w:rPr>
            <w:rFonts w:cs="Times New Roman"/>
            <w:szCs w:val="24"/>
          </w:rPr>
          <w:t>Сравнительная таблица аналогов</w:t>
        </w:r>
        <w:commentRangeStart w:id="477"/>
        <w:commentRangeEnd w:id="477"/>
        <w:r w:rsidR="00D15276">
          <w:rPr>
            <w:rStyle w:val="ad"/>
          </w:rPr>
          <w:commentReference w:id="477"/>
        </w:r>
        <w:commentRangeStart w:id="478"/>
        <w:commentRangeEnd w:id="478"/>
        <w:r w:rsidR="00D15276">
          <w:rPr>
            <w:rStyle w:val="ad"/>
          </w:rPr>
          <w:commentReference w:id="478"/>
        </w:r>
      </w:ins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04"/>
        <w:gridCol w:w="1767"/>
        <w:gridCol w:w="1768"/>
        <w:gridCol w:w="1768"/>
        <w:gridCol w:w="1768"/>
      </w:tblGrid>
      <w:tr w:rsidR="00E70B19" w:rsidRPr="005D0F49" w14:paraId="06A9A8D9" w14:textId="77777777" w:rsidTr="0073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3251BA3" w14:textId="77777777" w:rsidR="00E70B19" w:rsidRPr="00736BDA" w:rsidRDefault="00E70B19" w:rsidP="0083719F">
            <w:pPr>
              <w:spacing w:line="360" w:lineRule="auto"/>
              <w:jc w:val="center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Функциональность</w:t>
            </w:r>
          </w:p>
        </w:tc>
        <w:tc>
          <w:tcPr>
            <w:tcW w:w="1767" w:type="dxa"/>
          </w:tcPr>
          <w:p w14:paraId="31A2135C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Google Classroom</w:t>
            </w:r>
          </w:p>
        </w:tc>
        <w:tc>
          <w:tcPr>
            <w:tcW w:w="1768" w:type="dxa"/>
          </w:tcPr>
          <w:p w14:paraId="31CD6D6A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Photomath</w:t>
            </w:r>
          </w:p>
        </w:tc>
        <w:tc>
          <w:tcPr>
            <w:tcW w:w="1768" w:type="dxa"/>
          </w:tcPr>
          <w:p w14:paraId="30EB4FCE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Stepik</w:t>
            </w:r>
          </w:p>
        </w:tc>
        <w:tc>
          <w:tcPr>
            <w:tcW w:w="1768" w:type="dxa"/>
          </w:tcPr>
          <w:p w14:paraId="4E615293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ManuScript</w:t>
            </w:r>
          </w:p>
        </w:tc>
      </w:tr>
      <w:tr w:rsidR="00E70B19" w:rsidRPr="00921C59" w14:paraId="2A251C5C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5BF3F56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Сканирование текста с фотографии</w:t>
            </w:r>
          </w:p>
        </w:tc>
        <w:tc>
          <w:tcPr>
            <w:tcW w:w="1767" w:type="dxa"/>
          </w:tcPr>
          <w:p w14:paraId="04ED8A0E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27D5FD5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57642282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378CA86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E70B19" w:rsidRPr="00921C59" w14:paraId="7ED9FAD8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CBDBDF3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Автоматическая проверка рукописных работ учащихся</w:t>
            </w:r>
          </w:p>
        </w:tc>
        <w:tc>
          <w:tcPr>
            <w:tcW w:w="1767" w:type="dxa"/>
          </w:tcPr>
          <w:p w14:paraId="462D0CE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495432D0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3E2E20F1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0AB28D0E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E70B19" w:rsidRPr="00921C59" w14:paraId="1D7C1498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B79297B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Автоматическая проверка через стандартизированные тесты</w:t>
            </w:r>
          </w:p>
        </w:tc>
        <w:tc>
          <w:tcPr>
            <w:tcW w:w="1767" w:type="dxa"/>
          </w:tcPr>
          <w:p w14:paraId="423914A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22D9EA4A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1CFDE56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5355CBE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</w:tr>
      <w:tr w:rsidR="00E70B19" w:rsidRPr="00921C59" w14:paraId="4745BAC2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C2EBD1F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Возможность создавать классы и уроки</w:t>
            </w:r>
          </w:p>
        </w:tc>
        <w:tc>
          <w:tcPr>
            <w:tcW w:w="1767" w:type="dxa"/>
          </w:tcPr>
          <w:p w14:paraId="681A270D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768" w:type="dxa"/>
          </w:tcPr>
          <w:p w14:paraId="4E5900ED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478570D2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768" w:type="dxa"/>
          </w:tcPr>
          <w:p w14:paraId="6545F144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</w:tr>
    </w:tbl>
    <w:p w14:paraId="3A495B9B" w14:textId="6D3BDB20" w:rsidR="00E70B19" w:rsidDel="00475D31" w:rsidRDefault="00E70B19">
      <w:pPr>
        <w:spacing w:line="360" w:lineRule="auto"/>
        <w:rPr>
          <w:del w:id="479" w:author="Никита Терлыч" w:date="2024-02-10T17:34:00Z"/>
          <w:rFonts w:ascii="Times New Roman" w:hAnsi="Times New Roman" w:cs="Times New Roman"/>
          <w:sz w:val="24"/>
          <w:szCs w:val="24"/>
        </w:rPr>
      </w:pPr>
    </w:p>
    <w:p w14:paraId="084B583B" w14:textId="77777777" w:rsidR="00475D31" w:rsidRDefault="00475D31" w:rsidP="0083719F">
      <w:pPr>
        <w:spacing w:line="360" w:lineRule="auto"/>
        <w:rPr>
          <w:ins w:id="480" w:author="Артемий Дадыков" w:date="2024-02-15T20:39:00Z"/>
          <w:rFonts w:ascii="Times New Roman" w:hAnsi="Times New Roman" w:cs="Times New Roman"/>
          <w:sz w:val="24"/>
          <w:szCs w:val="24"/>
        </w:rPr>
      </w:pPr>
    </w:p>
    <w:p w14:paraId="1EAA23DD" w14:textId="77777777" w:rsidR="001B6963" w:rsidRPr="001B6963" w:rsidRDefault="00E07874" w:rsidP="001B6963">
      <w:pPr>
        <w:spacing w:line="360" w:lineRule="auto"/>
        <w:ind w:firstLine="567"/>
        <w:jc w:val="both"/>
        <w:rPr>
          <w:ins w:id="481" w:author="Артемий Дадыков" w:date="2024-02-15T21:10:00Z"/>
          <w:rFonts w:ascii="Times New Roman" w:hAnsi="Times New Roman" w:cs="Times New Roman"/>
          <w:sz w:val="24"/>
          <w:szCs w:val="24"/>
        </w:rPr>
      </w:pPr>
      <w:ins w:id="482" w:author="Артемий Дадыков" w:date="2024-02-15T20:58:00Z">
        <w:r w:rsidRPr="00E07874">
          <w:rPr>
            <w:rFonts w:ascii="Times New Roman" w:hAnsi="Times New Roman" w:cs="Times New Roman"/>
            <w:sz w:val="24"/>
            <w:szCs w:val="24"/>
          </w:rPr>
          <w:t xml:space="preserve">Из </w:t>
        </w:r>
      </w:ins>
      <w:ins w:id="483" w:author="Артемий Дадыков" w:date="2024-02-15T21:07:00Z">
        <w:r w:rsidR="001B6963">
          <w:rPr>
            <w:rFonts w:ascii="Times New Roman" w:hAnsi="Times New Roman" w:cs="Times New Roman"/>
            <w:sz w:val="24"/>
            <w:szCs w:val="24"/>
          </w:rPr>
          <w:t xml:space="preserve">сравнительной </w:t>
        </w:r>
      </w:ins>
      <w:ins w:id="484" w:author="Артемий Дадыков" w:date="2024-02-15T20:58:00Z">
        <w:r w:rsidRPr="00E07874">
          <w:rPr>
            <w:rFonts w:ascii="Times New Roman" w:hAnsi="Times New Roman" w:cs="Times New Roman"/>
            <w:sz w:val="24"/>
            <w:szCs w:val="24"/>
          </w:rPr>
          <w:t>таблицы</w:t>
        </w:r>
      </w:ins>
      <w:ins w:id="485" w:author="Артемий Дадыков" w:date="2024-02-15T21:07:00Z">
        <w:r w:rsidR="001B6963">
          <w:rPr>
            <w:rFonts w:ascii="Times New Roman" w:hAnsi="Times New Roman" w:cs="Times New Roman"/>
            <w:sz w:val="24"/>
            <w:szCs w:val="24"/>
          </w:rPr>
          <w:t xml:space="preserve"> аналогов</w:t>
        </w:r>
      </w:ins>
      <w:ins w:id="486" w:author="Артемий Дадыков" w:date="2024-02-15T21:08:00Z">
        <w:r w:rsidR="001B696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B6963">
          <w:rPr>
            <w:rFonts w:ascii="Times New Roman" w:hAnsi="Times New Roman" w:cs="Times New Roman"/>
            <w:sz w:val="24"/>
            <w:szCs w:val="24"/>
            <w:lang w:val="en-US"/>
          </w:rPr>
          <w:t>ManuScript</w:t>
        </w:r>
        <w:r w:rsidR="001B6963" w:rsidRPr="001B6963">
          <w:rPr>
            <w:rFonts w:ascii="Times New Roman" w:hAnsi="Times New Roman" w:cs="Times New Roman"/>
            <w:sz w:val="24"/>
            <w:szCs w:val="24"/>
            <w:rPrChange w:id="487" w:author="Артемий Дадыков" w:date="2024-02-15T21:08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488" w:author="Артемий Дадыков" w:date="2024-02-15T21:10:00Z">
        <w:r w:rsidR="001B6963">
          <w:rPr>
            <w:rFonts w:ascii="Times New Roman" w:hAnsi="Times New Roman" w:cs="Times New Roman"/>
            <w:sz w:val="24"/>
            <w:szCs w:val="24"/>
          </w:rPr>
          <w:t xml:space="preserve">выделяется </w:t>
        </w:r>
      </w:ins>
      <w:ins w:id="489" w:author="Артемий Дадыков" w:date="2024-02-15T21:08:00Z">
        <w:r w:rsidR="001B6963">
          <w:rPr>
            <w:rFonts w:ascii="Times New Roman" w:hAnsi="Times New Roman" w:cs="Times New Roman"/>
            <w:sz w:val="24"/>
            <w:szCs w:val="24"/>
          </w:rPr>
          <w:t xml:space="preserve">преимуществом в виде автоматической проверки </w:t>
        </w:r>
      </w:ins>
      <w:ins w:id="490" w:author="Артемий Дадыков" w:date="2024-02-15T21:09:00Z">
        <w:r w:rsidR="001B6963">
          <w:rPr>
            <w:rFonts w:ascii="Times New Roman" w:hAnsi="Times New Roman" w:cs="Times New Roman"/>
            <w:sz w:val="24"/>
            <w:szCs w:val="24"/>
          </w:rPr>
          <w:t>рукописных работ учащихся</w:t>
        </w:r>
      </w:ins>
      <w:ins w:id="491" w:author="Артемий Дадыков" w:date="2024-02-15T20:58:00Z">
        <w:r w:rsidRPr="00E0787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492" w:author="Артемий Дадыков" w:date="2024-02-15T21:10:00Z">
        <w:r w:rsidR="001B6963" w:rsidRPr="001B6963">
          <w:rPr>
            <w:rFonts w:ascii="Times New Roman" w:hAnsi="Times New Roman" w:cs="Times New Roman"/>
            <w:sz w:val="24"/>
            <w:szCs w:val="24"/>
          </w:rPr>
          <w:t>Эта функция отсутствует у других аналогов, что делает ManuScript уникальным решением в области образовательных технологий.</w:t>
        </w:r>
      </w:ins>
    </w:p>
    <w:p w14:paraId="002E8552" w14:textId="77777777" w:rsidR="001B6963" w:rsidRPr="001B6963" w:rsidRDefault="001B6963" w:rsidP="001B6963">
      <w:pPr>
        <w:spacing w:line="360" w:lineRule="auto"/>
        <w:ind w:firstLine="567"/>
        <w:jc w:val="both"/>
        <w:rPr>
          <w:ins w:id="493" w:author="Артемий Дадыков" w:date="2024-02-15T21:10:00Z"/>
          <w:rFonts w:ascii="Times New Roman" w:hAnsi="Times New Roman" w:cs="Times New Roman"/>
          <w:sz w:val="24"/>
          <w:szCs w:val="24"/>
        </w:rPr>
      </w:pPr>
    </w:p>
    <w:p w14:paraId="35287D10" w14:textId="13BD3877" w:rsidR="00E07874" w:rsidRPr="00E07874" w:rsidRDefault="00E07874" w:rsidP="00E07874">
      <w:pPr>
        <w:spacing w:line="360" w:lineRule="auto"/>
        <w:ind w:firstLine="567"/>
        <w:jc w:val="both"/>
        <w:rPr>
          <w:ins w:id="494" w:author="Артемий Дадыков" w:date="2024-02-15T20:58:00Z"/>
          <w:rFonts w:ascii="Times New Roman" w:hAnsi="Times New Roman" w:cs="Times New Roman"/>
          <w:sz w:val="24"/>
          <w:szCs w:val="24"/>
        </w:rPr>
      </w:pPr>
    </w:p>
    <w:p w14:paraId="6955909F" w14:textId="5B8C2BEE" w:rsidR="00E70B19" w:rsidRPr="00921C59" w:rsidDel="00EB1A2B" w:rsidRDefault="00E70B19">
      <w:pPr>
        <w:spacing w:line="360" w:lineRule="auto"/>
        <w:jc w:val="both"/>
        <w:rPr>
          <w:del w:id="495" w:author="Артемий Дадыков" w:date="2024-02-15T20:39:00Z"/>
          <w:rFonts w:ascii="Times New Roman" w:hAnsi="Times New Roman" w:cs="Times New Roman"/>
          <w:sz w:val="24"/>
          <w:szCs w:val="24"/>
        </w:rPr>
        <w:pPrChange w:id="496" w:author="Артемий Дадыков" w:date="2024-02-15T20:58:00Z">
          <w:pPr>
            <w:spacing w:line="360" w:lineRule="auto"/>
          </w:pPr>
        </w:pPrChange>
      </w:pPr>
      <w:commentRangeStart w:id="497"/>
      <w:del w:id="498" w:author="Артемий Дадыков" w:date="2024-02-15T20:39:00Z">
        <w:r w:rsidRPr="00921C59" w:rsidDel="00EB1A2B">
          <w:rPr>
            <w:rFonts w:ascii="Times New Roman" w:hAnsi="Times New Roman" w:cs="Times New Roman"/>
            <w:sz w:val="24"/>
            <w:szCs w:val="24"/>
          </w:rPr>
          <w:delText>Ос</w:delText>
        </w:r>
        <w:commentRangeEnd w:id="497"/>
        <w:r w:rsidR="00910056" w:rsidDel="00EB1A2B">
          <w:rPr>
            <w:rStyle w:val="ad"/>
          </w:rPr>
          <w:commentReference w:id="497"/>
        </w:r>
        <w:r w:rsidRPr="00921C59" w:rsidDel="00EB1A2B">
          <w:rPr>
            <w:rFonts w:ascii="Times New Roman" w:hAnsi="Times New Roman" w:cs="Times New Roman"/>
            <w:sz w:val="24"/>
            <w:szCs w:val="24"/>
          </w:rPr>
          <w:delText>новным преимуществом программы является автоматическая оценка рукописных работ.</w:delText>
        </w:r>
      </w:del>
    </w:p>
    <w:p w14:paraId="33188DC2" w14:textId="49C40021" w:rsidR="00142F26" w:rsidRPr="00142F26" w:rsidRDefault="00142F26">
      <w:pPr>
        <w:spacing w:line="360" w:lineRule="auto"/>
        <w:jc w:val="both"/>
        <w:pPrChange w:id="499" w:author="Артемий Дадыков" w:date="2024-02-15T20:58:00Z">
          <w:pPr>
            <w:pStyle w:val="TTTEXT"/>
            <w:ind w:firstLine="0"/>
          </w:pPr>
        </w:pPrChange>
      </w:pPr>
    </w:p>
    <w:p w14:paraId="5003276A" w14:textId="77777777" w:rsidR="000E722E" w:rsidRDefault="000E722E" w:rsidP="00E77BC6">
      <w:pPr>
        <w:pStyle w:val="TTTITLE"/>
      </w:pPr>
      <w:bookmarkStart w:id="500" w:name="_Toc158923335"/>
      <w:r w:rsidRPr="00E77BC6">
        <w:lastRenderedPageBreak/>
        <w:t>стадии и этапы разработки</w:t>
      </w:r>
      <w:bookmarkEnd w:id="500"/>
    </w:p>
    <w:p w14:paraId="240BE27B" w14:textId="1699C3E8" w:rsidR="007A6BBC" w:rsidRDefault="00D24BCF" w:rsidP="007A6BBC">
      <w:pPr>
        <w:pStyle w:val="TTTEXT"/>
        <w:ind w:firstLine="0"/>
      </w:pPr>
      <w:r>
        <w:t xml:space="preserve">Таблица </w:t>
      </w:r>
      <w:ins w:id="501" w:author="Артемий Дадыков" w:date="2024-02-15T13:23:00Z">
        <w:r w:rsidR="00D15276">
          <w:t>3</w:t>
        </w:r>
      </w:ins>
      <w:del w:id="502" w:author="Артемий Дадыков" w:date="2024-02-15T13:19:00Z">
        <w:r w:rsidDel="00D15276">
          <w:delText>3</w:delText>
        </w:r>
      </w:del>
      <w:r w:rsidR="00F56457">
        <w:t xml:space="preserve"> – С</w:t>
      </w:r>
      <w:r w:rsidR="007A6BBC">
        <w:t>тадии и этапы разработки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96"/>
        <w:gridCol w:w="2749"/>
        <w:gridCol w:w="4188"/>
        <w:gridCol w:w="1562"/>
      </w:tblGrid>
      <w:tr w:rsidR="00251BF0" w14:paraId="6FCD817A" w14:textId="77777777" w:rsidTr="008C4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FC3B68" w14:textId="77777777" w:rsidR="00251BF0" w:rsidRPr="00736BDA" w:rsidRDefault="00251BF0" w:rsidP="008C443A">
            <w:pPr>
              <w:pStyle w:val="TTTEXT"/>
              <w:ind w:firstLine="0"/>
              <w:jc w:val="center"/>
            </w:pPr>
            <w:r w:rsidRPr="00736BDA">
              <w:t>Стадия разработки</w:t>
            </w:r>
          </w:p>
        </w:tc>
        <w:tc>
          <w:tcPr>
            <w:tcW w:w="2749" w:type="dxa"/>
          </w:tcPr>
          <w:p w14:paraId="458003DC" w14:textId="77777777" w:rsidR="00251BF0" w:rsidRPr="00736BDA" w:rsidRDefault="00251BF0" w:rsidP="008C443A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Этап разработки</w:t>
            </w:r>
          </w:p>
        </w:tc>
        <w:tc>
          <w:tcPr>
            <w:tcW w:w="4188" w:type="dxa"/>
          </w:tcPr>
          <w:p w14:paraId="5B20EB28" w14:textId="77777777" w:rsidR="00251BF0" w:rsidRPr="00736BDA" w:rsidRDefault="00251BF0" w:rsidP="008C443A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Содержание работы</w:t>
            </w:r>
          </w:p>
        </w:tc>
        <w:tc>
          <w:tcPr>
            <w:tcW w:w="1562" w:type="dxa"/>
          </w:tcPr>
          <w:p w14:paraId="18EA4E60" w14:textId="77777777" w:rsidR="00251BF0" w:rsidRPr="00736BDA" w:rsidRDefault="007A6BBC" w:rsidP="008C443A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Срок</w:t>
            </w:r>
          </w:p>
        </w:tc>
      </w:tr>
      <w:tr w:rsidR="008C443A" w14:paraId="79ED0FF0" w14:textId="77777777" w:rsidTr="008C443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9ED25E6" w14:textId="77777777" w:rsidR="008C443A" w:rsidRDefault="008C443A" w:rsidP="008C443A">
            <w:pPr>
              <w:pStyle w:val="TTTEXT"/>
              <w:ind w:firstLine="0"/>
              <w:jc w:val="center"/>
            </w:pPr>
            <w:r>
              <w:t>Техническое задание</w:t>
            </w:r>
          </w:p>
        </w:tc>
        <w:tc>
          <w:tcPr>
            <w:tcW w:w="2749" w:type="dxa"/>
            <w:vMerge w:val="restart"/>
          </w:tcPr>
          <w:p w14:paraId="59D3B6B4" w14:textId="1C715818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Подготовительные работы</w:t>
            </w:r>
          </w:p>
        </w:tc>
        <w:tc>
          <w:tcPr>
            <w:tcW w:w="4188" w:type="dxa"/>
          </w:tcPr>
          <w:p w14:paraId="2A15028A" w14:textId="2247973C" w:rsidR="008C443A" w:rsidRPr="00AC0823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Постановка задачи</w:t>
            </w:r>
          </w:p>
        </w:tc>
        <w:tc>
          <w:tcPr>
            <w:tcW w:w="1562" w:type="dxa"/>
            <w:vMerge w:val="restart"/>
          </w:tcPr>
          <w:p w14:paraId="7014A504" w14:textId="77777777" w:rsidR="008C443A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E9B">
              <w:t>15</w:t>
            </w:r>
            <w:r>
              <w:t xml:space="preserve"> февраля</w:t>
            </w:r>
          </w:p>
          <w:p w14:paraId="030F383C" w14:textId="6A13C4CC" w:rsidR="008C443A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  <w:tr w:rsidR="008C443A" w14:paraId="083604F9" w14:textId="77777777" w:rsidTr="008C443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7865725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47C9D3EC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24D3E864" w14:textId="26BA2DE4" w:rsidR="008C443A" w:rsidRPr="008C443A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Анализ аналогов</w:t>
            </w:r>
          </w:p>
        </w:tc>
        <w:tc>
          <w:tcPr>
            <w:tcW w:w="1562" w:type="dxa"/>
            <w:vMerge/>
          </w:tcPr>
          <w:p w14:paraId="70870E21" w14:textId="77777777" w:rsidR="008C443A" w:rsidRPr="00E72E9B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BE1508C" w14:textId="77777777" w:rsidTr="008C443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087B3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4472D0E4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03C4A634" w14:textId="0776A9BC" w:rsidR="008C443A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технологий</w:t>
            </w:r>
          </w:p>
        </w:tc>
        <w:tc>
          <w:tcPr>
            <w:tcW w:w="1562" w:type="dxa"/>
            <w:vMerge/>
          </w:tcPr>
          <w:p w14:paraId="2A28D788" w14:textId="77777777" w:rsidR="008C443A" w:rsidRPr="00E72E9B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D3D8AF8" w14:textId="77777777" w:rsidTr="008C443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B1CE78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64ABEC4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6C8531B4" w14:textId="08D81C3E" w:rsidR="008C443A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Сбор теоретических материалов</w:t>
            </w:r>
          </w:p>
        </w:tc>
        <w:tc>
          <w:tcPr>
            <w:tcW w:w="1562" w:type="dxa"/>
            <w:vMerge/>
          </w:tcPr>
          <w:p w14:paraId="4CD0B1B0" w14:textId="77777777" w:rsidR="008C443A" w:rsidRPr="00E72E9B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044263D0" w14:textId="77777777" w:rsidTr="008C44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6896899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 w:val="restart"/>
          </w:tcPr>
          <w:p w14:paraId="307E6A1C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и утверждение технического задания</w:t>
            </w:r>
          </w:p>
        </w:tc>
        <w:tc>
          <w:tcPr>
            <w:tcW w:w="4188" w:type="dxa"/>
          </w:tcPr>
          <w:p w14:paraId="7CB9744F" w14:textId="164348D7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 требований</w:t>
            </w:r>
          </w:p>
        </w:tc>
        <w:tc>
          <w:tcPr>
            <w:tcW w:w="1562" w:type="dxa"/>
            <w:vMerge/>
          </w:tcPr>
          <w:p w14:paraId="71AFE71E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31BDC97" w14:textId="77777777" w:rsidTr="008C44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05B3E37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76E8A90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26C69433" w14:textId="06BC8AFE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 стадий и этапов разработки</w:t>
            </w:r>
          </w:p>
        </w:tc>
        <w:tc>
          <w:tcPr>
            <w:tcW w:w="1562" w:type="dxa"/>
            <w:vMerge/>
          </w:tcPr>
          <w:p w14:paraId="2B3032DC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D1D23DB" w14:textId="77777777" w:rsidTr="008C443A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EEA6F51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52BD1D9D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3C25E9CD" w14:textId="3FA463BC" w:rsidR="008C443A" w:rsidRDefault="008C443A" w:rsidP="00AC0823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Согласование и утверждение технического задания</w:t>
            </w:r>
          </w:p>
        </w:tc>
        <w:tc>
          <w:tcPr>
            <w:tcW w:w="1562" w:type="dxa"/>
            <w:vMerge/>
          </w:tcPr>
          <w:p w14:paraId="1587282E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429FCBCA" w14:textId="77777777" w:rsidTr="008C443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8515838" w14:textId="77777777" w:rsidR="008C443A" w:rsidRPr="0034650B" w:rsidRDefault="008C443A" w:rsidP="008C443A">
            <w:pPr>
              <w:pStyle w:val="TTTEXT"/>
              <w:ind w:firstLine="0"/>
              <w:jc w:val="center"/>
            </w:pPr>
            <w:r>
              <w:t>Рабочий проект</w:t>
            </w:r>
          </w:p>
        </w:tc>
        <w:tc>
          <w:tcPr>
            <w:tcW w:w="2749" w:type="dxa"/>
          </w:tcPr>
          <w:p w14:paraId="63B263D0" w14:textId="02C5AC0A" w:rsidR="008C443A" w:rsidRPr="00DC6EBF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программы</w:t>
            </w:r>
          </w:p>
        </w:tc>
        <w:tc>
          <w:tcPr>
            <w:tcW w:w="4188" w:type="dxa"/>
          </w:tcPr>
          <w:p w14:paraId="4DAC0BFC" w14:textId="54BF9994" w:rsidR="008C443A" w:rsidRPr="00DC6EBF" w:rsidRDefault="008C443A" w:rsidP="00154299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Программирование и отладка программы</w:t>
            </w:r>
          </w:p>
        </w:tc>
        <w:tc>
          <w:tcPr>
            <w:tcW w:w="1562" w:type="dxa"/>
            <w:vMerge w:val="restart"/>
          </w:tcPr>
          <w:p w14:paraId="5C54B230" w14:textId="1FD0B21F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февраль -апрель</w:t>
            </w:r>
          </w:p>
          <w:p w14:paraId="3844CE01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  <w:tr w:rsidR="008C443A" w14:paraId="0BEEABC3" w14:textId="77777777" w:rsidTr="008C443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14E02F9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</w:tcPr>
          <w:p w14:paraId="68D4D096" w14:textId="1532E259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программной документации</w:t>
            </w:r>
          </w:p>
        </w:tc>
        <w:tc>
          <w:tcPr>
            <w:tcW w:w="4188" w:type="dxa"/>
          </w:tcPr>
          <w:p w14:paraId="47530B4B" w14:textId="4213013B" w:rsidR="008C443A" w:rsidRPr="00DC6EBF" w:rsidRDefault="008C443A" w:rsidP="00154299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программных документов в соответствии с ГОСТ 19.101.77</w:t>
            </w:r>
          </w:p>
        </w:tc>
        <w:tc>
          <w:tcPr>
            <w:tcW w:w="1562" w:type="dxa"/>
            <w:vMerge/>
          </w:tcPr>
          <w:p w14:paraId="57E51F4D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0AF06115" w14:textId="77777777" w:rsidTr="008C443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038DDED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 w:val="restart"/>
          </w:tcPr>
          <w:p w14:paraId="2935FF45" w14:textId="1B391BE3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программы</w:t>
            </w:r>
          </w:p>
        </w:tc>
        <w:tc>
          <w:tcPr>
            <w:tcW w:w="4188" w:type="dxa"/>
          </w:tcPr>
          <w:p w14:paraId="178ED5EE" w14:textId="05427A48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Проведение функционального тестирования</w:t>
            </w:r>
          </w:p>
        </w:tc>
        <w:tc>
          <w:tcPr>
            <w:tcW w:w="1562" w:type="dxa"/>
            <w:vMerge/>
          </w:tcPr>
          <w:p w14:paraId="5DB1D976" w14:textId="77777777" w:rsidR="008C443A" w:rsidRDefault="008C443A" w:rsidP="0070363A">
            <w:pPr>
              <w:pStyle w:val="T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69DF33C5" w14:textId="77777777" w:rsidTr="008C443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D28053D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35DDC0A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32CF2E3F" w14:textId="0498DEA8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Проведение нагрузочного тестирования</w:t>
            </w:r>
          </w:p>
        </w:tc>
        <w:tc>
          <w:tcPr>
            <w:tcW w:w="1562" w:type="dxa"/>
            <w:vMerge/>
          </w:tcPr>
          <w:p w14:paraId="512DECB8" w14:textId="77777777" w:rsidR="008C443A" w:rsidRDefault="008C443A" w:rsidP="0070363A">
            <w:pPr>
              <w:pStyle w:val="T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33E5D12C" w14:textId="77777777" w:rsidTr="008C443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2D2001B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D5AE918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63AD1D07" w14:textId="3C662DC8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Корректировка программы и программной документации по результатам испытаний</w:t>
            </w:r>
          </w:p>
        </w:tc>
        <w:tc>
          <w:tcPr>
            <w:tcW w:w="1562" w:type="dxa"/>
            <w:vMerge/>
          </w:tcPr>
          <w:p w14:paraId="033F712F" w14:textId="77777777" w:rsidR="008C443A" w:rsidRDefault="008C443A" w:rsidP="0070363A">
            <w:pPr>
              <w:pStyle w:val="T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823" w14:paraId="596A1958" w14:textId="77777777" w:rsidTr="008C443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80D4E40" w14:textId="12210637" w:rsidR="00AC0823" w:rsidRDefault="00AC0823" w:rsidP="008C443A">
            <w:pPr>
              <w:pStyle w:val="TTTEXT"/>
              <w:ind w:firstLine="0"/>
              <w:jc w:val="center"/>
            </w:pPr>
            <w:r>
              <w:t>Защита проекта</w:t>
            </w:r>
          </w:p>
        </w:tc>
        <w:tc>
          <w:tcPr>
            <w:tcW w:w="2749" w:type="dxa"/>
            <w:vMerge w:val="restart"/>
          </w:tcPr>
          <w:p w14:paraId="317FE7C2" w14:textId="4302D2A8" w:rsidR="00AC0823" w:rsidRDefault="00AC0823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Загрузка итоговых документов</w:t>
            </w:r>
          </w:p>
        </w:tc>
        <w:tc>
          <w:tcPr>
            <w:tcW w:w="4188" w:type="dxa"/>
          </w:tcPr>
          <w:p w14:paraId="12EAD6B8" w14:textId="17D58217" w:rsidR="00AC0823" w:rsidRPr="00AC0823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Подготовка программ и программной документации</w:t>
            </w:r>
          </w:p>
        </w:tc>
        <w:tc>
          <w:tcPr>
            <w:tcW w:w="1562" w:type="dxa"/>
            <w:vMerge w:val="restart"/>
          </w:tcPr>
          <w:p w14:paraId="7911AAA9" w14:textId="77777777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апреля</w:t>
            </w:r>
          </w:p>
          <w:p w14:paraId="563C1122" w14:textId="5E5CB6AD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  <w:tr w:rsidR="00AC0823" w14:paraId="7961891C" w14:textId="77777777" w:rsidTr="008C443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8662FB4" w14:textId="77777777" w:rsidR="00AC0823" w:rsidRDefault="00AC0823" w:rsidP="009F380A">
            <w:pPr>
              <w:pStyle w:val="TTTEXT"/>
              <w:ind w:firstLine="0"/>
              <w:jc w:val="left"/>
            </w:pPr>
          </w:p>
        </w:tc>
        <w:tc>
          <w:tcPr>
            <w:tcW w:w="2749" w:type="dxa"/>
            <w:vMerge/>
          </w:tcPr>
          <w:p w14:paraId="6341003A" w14:textId="77777777" w:rsidR="00AC0823" w:rsidRDefault="00AC0823" w:rsidP="009F380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4FB2AA3B" w14:textId="36B6A49A" w:rsidR="00AC0823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отзыва от научного руководителя</w:t>
            </w:r>
          </w:p>
        </w:tc>
        <w:tc>
          <w:tcPr>
            <w:tcW w:w="1562" w:type="dxa"/>
            <w:vMerge/>
          </w:tcPr>
          <w:p w14:paraId="14396843" w14:textId="77777777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823" w14:paraId="58248AC9" w14:textId="77777777" w:rsidTr="008C443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DD5EEE9" w14:textId="77777777" w:rsidR="00AC0823" w:rsidRDefault="00AC0823" w:rsidP="009F380A">
            <w:pPr>
              <w:pStyle w:val="TTTEXT"/>
              <w:ind w:firstLine="0"/>
              <w:jc w:val="left"/>
            </w:pPr>
          </w:p>
        </w:tc>
        <w:tc>
          <w:tcPr>
            <w:tcW w:w="2749" w:type="dxa"/>
            <w:vMerge/>
          </w:tcPr>
          <w:p w14:paraId="033B1E51" w14:textId="77777777" w:rsidR="00AC0823" w:rsidRDefault="00AC0823" w:rsidP="009F380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0E06A959" w14:textId="653A8772" w:rsidR="00AC0823" w:rsidRPr="00AC0823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Загрузка полного комплекта документации по проекту</w:t>
            </w:r>
            <w:r w:rsidRPr="00AC0823">
              <w:t xml:space="preserve"> </w:t>
            </w:r>
            <w:r>
              <w:t xml:space="preserve">в </w:t>
            </w:r>
            <w:r>
              <w:rPr>
                <w:lang w:val="en-US"/>
              </w:rPr>
              <w:t>SmartLMS</w:t>
            </w:r>
          </w:p>
        </w:tc>
        <w:tc>
          <w:tcPr>
            <w:tcW w:w="1562" w:type="dxa"/>
            <w:vMerge/>
          </w:tcPr>
          <w:p w14:paraId="309B7D59" w14:textId="77777777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823" w14:paraId="34CAB596" w14:textId="77777777" w:rsidTr="008C443A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1E05F3" w14:textId="70449550" w:rsidR="00AC0823" w:rsidRDefault="00AC0823" w:rsidP="0070363A">
            <w:pPr>
              <w:pStyle w:val="TTTEXT"/>
              <w:ind w:firstLine="0"/>
              <w:jc w:val="left"/>
            </w:pPr>
          </w:p>
        </w:tc>
        <w:tc>
          <w:tcPr>
            <w:tcW w:w="2749" w:type="dxa"/>
          </w:tcPr>
          <w:p w14:paraId="75D6FDA9" w14:textId="31299548" w:rsidR="00AC0823" w:rsidRDefault="00AC0823" w:rsidP="009F380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Защита проекта</w:t>
            </w:r>
          </w:p>
        </w:tc>
        <w:tc>
          <w:tcPr>
            <w:tcW w:w="4188" w:type="dxa"/>
          </w:tcPr>
          <w:p w14:paraId="53CE3A0C" w14:textId="22662CF6" w:rsidR="00AC0823" w:rsidRPr="0070363A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Защита программного проекта (курсового проекта) комиссии</w:t>
            </w:r>
          </w:p>
        </w:tc>
        <w:tc>
          <w:tcPr>
            <w:tcW w:w="1562" w:type="dxa"/>
          </w:tcPr>
          <w:p w14:paraId="53AA562B" w14:textId="77777777" w:rsidR="00AC0823" w:rsidRDefault="00AC0823" w:rsidP="00AC0823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17-24</w:t>
            </w:r>
          </w:p>
          <w:p w14:paraId="7D37680E" w14:textId="2127884F" w:rsidR="00AC0823" w:rsidRDefault="00AC0823" w:rsidP="00AC0823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апреля</w:t>
            </w:r>
          </w:p>
          <w:p w14:paraId="734EE597" w14:textId="699F8047" w:rsidR="00AC0823" w:rsidRPr="0070363A" w:rsidRDefault="00AC0823" w:rsidP="00AC0823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</w:tbl>
    <w:p w14:paraId="676328BD" w14:textId="77777777" w:rsidR="003E7B9F" w:rsidRPr="00D22D35" w:rsidRDefault="003E7B9F" w:rsidP="003E7B9F">
      <w:pPr>
        <w:pStyle w:val="TTTEXT"/>
      </w:pPr>
    </w:p>
    <w:p w14:paraId="621EC80E" w14:textId="77777777" w:rsidR="000E722E" w:rsidRDefault="000E722E" w:rsidP="00C75F3A">
      <w:pPr>
        <w:pStyle w:val="TTTITLE"/>
      </w:pPr>
      <w:bookmarkStart w:id="503" w:name="_Toc158923336"/>
      <w:r w:rsidRPr="00E77BC6">
        <w:lastRenderedPageBreak/>
        <w:t>порядок контроля и приемки</w:t>
      </w:r>
      <w:bookmarkEnd w:id="503"/>
    </w:p>
    <w:p w14:paraId="51EDA26B" w14:textId="77777777" w:rsidR="00CB37AA" w:rsidRDefault="00CB37AA" w:rsidP="00CB37AA">
      <w:pPr>
        <w:pStyle w:val="TTSUBTITLE"/>
      </w:pPr>
      <w:bookmarkStart w:id="504" w:name="_Toc158923337"/>
      <w:r>
        <w:t>Виды испытаний</w:t>
      </w:r>
      <w:bookmarkEnd w:id="504"/>
    </w:p>
    <w:p w14:paraId="03968A8D" w14:textId="732DD068" w:rsidR="007F6F02" w:rsidRDefault="007F6F02" w:rsidP="00CB37AA">
      <w:pPr>
        <w:pStyle w:val="TTTEXT"/>
      </w:pPr>
      <w:bookmarkStart w:id="505" w:name="_Hlk158335044"/>
      <w:r>
        <w:t>Производится проверка корректного выполнения программой заложенных в нее функций, т.е. осуществляе</w:t>
      </w:r>
      <w:bookmarkEnd w:id="505"/>
      <w:r>
        <w:t xml:space="preserve">тся функциональное тестирование программы. Также осуществляется визуальная проверка интерфейса программы на соответствие пункту 4.1. настоящего технического задания. Функциональное тестирование осуществляется в соответствии с документом </w:t>
      </w:r>
      <w:r w:rsidRPr="007F6F02">
        <w:t>“</w:t>
      </w:r>
      <w:r>
        <w:t>«</w:t>
      </w:r>
      <w:r>
        <w:rPr>
          <w:lang w:val="en-US"/>
        </w:rPr>
        <w:t>ManuScript</w:t>
      </w:r>
      <w:r>
        <w:t>»</w:t>
      </w:r>
      <w:r w:rsidRPr="007F6F02">
        <w:t xml:space="preserve">. </w:t>
      </w:r>
      <w:r>
        <w:t>Программа и методика испытаний</w:t>
      </w:r>
      <w:r w:rsidRPr="007F6F02">
        <w:t xml:space="preserve"> (</w:t>
      </w:r>
      <w:r>
        <w:t>ГОСТ 19.301-79</w:t>
      </w:r>
      <w:r w:rsidRPr="007F6F02">
        <w:t xml:space="preserve">)”, </w:t>
      </w:r>
      <w:r>
        <w:t>в котором указывают:</w:t>
      </w:r>
    </w:p>
    <w:p w14:paraId="2551D9AD" w14:textId="5B9C6D71" w:rsidR="007F6F02" w:rsidRDefault="00DE7075" w:rsidP="007F6F02">
      <w:pPr>
        <w:pStyle w:val="TTTEXT"/>
        <w:numPr>
          <w:ilvl w:val="0"/>
          <w:numId w:val="18"/>
        </w:numPr>
      </w:pPr>
      <w:r>
        <w:t>п</w:t>
      </w:r>
      <w:r w:rsidR="007F6F02">
        <w:t>еречень функций программы, выделенных в программе для испытаний, и перечень требований, которым должны соответствовать эти функции</w:t>
      </w:r>
      <w:r w:rsidR="007F6F02" w:rsidRPr="007F6F02">
        <w:t>;</w:t>
      </w:r>
    </w:p>
    <w:p w14:paraId="5F9A02BC" w14:textId="26A91B77" w:rsidR="007F6F02" w:rsidRDefault="00DE7075" w:rsidP="007F6F02">
      <w:pPr>
        <w:pStyle w:val="TTTEXT"/>
        <w:numPr>
          <w:ilvl w:val="0"/>
          <w:numId w:val="18"/>
        </w:numPr>
      </w:pPr>
      <w:r>
        <w:t>п</w:t>
      </w:r>
      <w:r w:rsidR="007F6F02">
        <w:t>еречень необходимой документации и требования к ней</w:t>
      </w:r>
      <w:r w:rsidR="007F6F02" w:rsidRPr="007F6F02">
        <w:t>;</w:t>
      </w:r>
    </w:p>
    <w:p w14:paraId="66B68F14" w14:textId="750A44E4" w:rsidR="007F6F02" w:rsidRPr="00DE7075" w:rsidRDefault="00DE7075" w:rsidP="007F6F02">
      <w:pPr>
        <w:pStyle w:val="TTTEXT"/>
        <w:numPr>
          <w:ilvl w:val="0"/>
          <w:numId w:val="18"/>
        </w:numPr>
      </w:pPr>
      <w:r>
        <w:t>методы испытаний и обработки информации</w:t>
      </w:r>
      <w:r w:rsidRPr="00DE7075">
        <w:t>;</w:t>
      </w:r>
    </w:p>
    <w:p w14:paraId="31827FE5" w14:textId="12E6E42F" w:rsidR="00DE7075" w:rsidRDefault="00DE7075" w:rsidP="007F6F02">
      <w:pPr>
        <w:pStyle w:val="TTTEXT"/>
        <w:numPr>
          <w:ilvl w:val="0"/>
          <w:numId w:val="18"/>
        </w:numPr>
      </w:pPr>
      <w:r>
        <w:t>технические средства и порядок проведения испытаний</w:t>
      </w:r>
      <w:r w:rsidRPr="00DE7075">
        <w:t>;</w:t>
      </w:r>
    </w:p>
    <w:p w14:paraId="7622910E" w14:textId="77777777" w:rsidR="00CB37AA" w:rsidRDefault="00CB37AA" w:rsidP="00CB37AA">
      <w:pPr>
        <w:pStyle w:val="TTSUBTITLE"/>
      </w:pPr>
      <w:bookmarkStart w:id="506" w:name="_Toc158923338"/>
      <w:r>
        <w:t>Общие требования к приемке работы</w:t>
      </w:r>
      <w:bookmarkEnd w:id="506"/>
    </w:p>
    <w:p w14:paraId="2723C8D6" w14:textId="44EA6FAD" w:rsidR="00DA4E75" w:rsidRDefault="00DE7075" w:rsidP="00DA4E75">
      <w:pPr>
        <w:pStyle w:val="TTTEXT"/>
      </w:pPr>
      <w:r>
        <w:t xml:space="preserve">Прием программы будет утвержден при корректной работе программы в соответствии с пунктом 4.1 при различных входных данных и при предоставлении полной документации к продукту, выполненной </w:t>
      </w:r>
      <w:r w:rsidR="004B72E9">
        <w:t>в соответствии с требованиями</w:t>
      </w:r>
      <w:r>
        <w:t>, указанными в пунктах 5.1 и 5.2 данного технического задания.</w:t>
      </w:r>
    </w:p>
    <w:p w14:paraId="22DC923C" w14:textId="77777777" w:rsidR="00DE7993" w:rsidRDefault="00DE7993" w:rsidP="00F0512E">
      <w:pPr>
        <w:pStyle w:val="TTTITLE"/>
        <w:numPr>
          <w:ilvl w:val="0"/>
          <w:numId w:val="0"/>
        </w:numPr>
        <w:ind w:left="431"/>
      </w:pPr>
      <w:bookmarkStart w:id="507" w:name="_Toc158923339"/>
      <w:r>
        <w:lastRenderedPageBreak/>
        <w:t>СПИСОК ИсточниКОВ</w:t>
      </w:r>
      <w:bookmarkEnd w:id="507"/>
    </w:p>
    <w:p w14:paraId="02E2CF22" w14:textId="77777777" w:rsidR="00C900E8" w:rsidRPr="00B7709E" w:rsidRDefault="00C900E8" w:rsidP="001819DC">
      <w:pPr>
        <w:pStyle w:val="TTENUM"/>
        <w:numPr>
          <w:ilvl w:val="0"/>
          <w:numId w:val="8"/>
        </w:numPr>
      </w:pPr>
      <w:bookmarkStart w:id="508" w:name="ГОСТ_19_103_77"/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bookmarkEnd w:id="508"/>
      <w:r w:rsidR="00B7709E">
        <w:t xml:space="preserve"> </w:t>
      </w:r>
      <w:r w:rsidR="00B7709E" w:rsidRPr="00B7709E">
        <w:t>//</w:t>
      </w:r>
      <w:r w:rsidR="00B7709E">
        <w:t xml:space="preserve"> </w:t>
      </w:r>
      <w:r w:rsidR="00B7709E" w:rsidRPr="00B7709E">
        <w:t>Единая система про</w:t>
      </w:r>
      <w:r w:rsidR="00B7709E" w:rsidRPr="00B7709E">
        <w:softHyphen/>
        <w:t>граммной документации. – М.: ИПК Издательство стандартов,</w:t>
      </w:r>
      <w:r w:rsidR="00D55B5B">
        <w:t xml:space="preserve"> 2001</w:t>
      </w:r>
      <w:r w:rsidR="00D55B5B" w:rsidRPr="00D55B5B">
        <w:t>;</w:t>
      </w:r>
    </w:p>
    <w:p w14:paraId="5230FBD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09" w:name="ГОСТ_19_104_78"/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bookmarkEnd w:id="509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3C39E1DD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10" w:name="ГОСТ_19_105_78"/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bookmarkEnd w:id="510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139AB0B5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11" w:name="ГОСТ_19_106_78"/>
      <w:r>
        <w:t>ГОСТ 19.106-78 «Требования к программным документам, выполненным печатным способом»</w:t>
      </w:r>
      <w:bookmarkEnd w:id="511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074E2A">
        <w:t>;</w:t>
      </w:r>
    </w:p>
    <w:p w14:paraId="3079C5E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12" w:name="ГОСТ_19_201_78"/>
      <w:r>
        <w:t>ГОСТ 19.201-78 «Техническое задание. Требования к содержанию и оформлению»</w:t>
      </w:r>
      <w:bookmarkEnd w:id="512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C900E8">
        <w:t>;</w:t>
      </w:r>
    </w:p>
    <w:p w14:paraId="4AAAFB73" w14:textId="77777777" w:rsidR="00C900E8" w:rsidRPr="00C900E8" w:rsidRDefault="00C900E8" w:rsidP="001819DC">
      <w:pPr>
        <w:pStyle w:val="TTENUM"/>
        <w:numPr>
          <w:ilvl w:val="0"/>
          <w:numId w:val="8"/>
        </w:numPr>
      </w:pPr>
      <w:bookmarkStart w:id="513" w:name="ГОСТ_19_301_79"/>
      <w:r>
        <w:t>ГОСТ 19.301-79</w:t>
      </w:r>
      <w:r w:rsidR="00D55B5B" w:rsidRPr="00D55B5B">
        <w:t xml:space="preserve"> </w:t>
      </w:r>
      <w:r w:rsidR="00D55B5B">
        <w:t>«</w:t>
      </w:r>
      <w:r w:rsidR="00D55B5B" w:rsidRPr="00D55B5B">
        <w:t>Программа и методика испытаний. Требования к содержанию и оформлению</w:t>
      </w:r>
      <w:r w:rsidR="00D55B5B">
        <w:t>»</w:t>
      </w:r>
      <w:bookmarkEnd w:id="513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1C7D494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14" w:name="ГОСТ_19_401_78"/>
      <w:r>
        <w:t>ГОСТ 19.401-78</w:t>
      </w:r>
      <w:r w:rsidR="00D55B5B" w:rsidRPr="00D55B5B">
        <w:t xml:space="preserve"> </w:t>
      </w:r>
      <w:r w:rsidR="00D55B5B">
        <w:t>«</w:t>
      </w:r>
      <w:r w:rsidR="00D55B5B" w:rsidRPr="00D55B5B">
        <w:t>Текст программы. Требования к содержанию и оформлению</w:t>
      </w:r>
      <w:r w:rsidR="00D55B5B">
        <w:t>»</w:t>
      </w:r>
      <w:bookmarkEnd w:id="514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0D706B0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15" w:name="ГОСТ_19_404_79"/>
      <w:r>
        <w:t>ГОСТ 19.404-79</w:t>
      </w:r>
      <w:r w:rsidR="00D55B5B" w:rsidRPr="00D55B5B">
        <w:t xml:space="preserve"> </w:t>
      </w:r>
      <w:r w:rsidR="00D55B5B">
        <w:t>«</w:t>
      </w:r>
      <w:r w:rsidR="00D55B5B" w:rsidRPr="00D55B5B">
        <w:t>Пояснительная записка. Требования к содержанию и оформлению</w:t>
      </w:r>
      <w:r w:rsidR="00D55B5B">
        <w:t>»</w:t>
      </w:r>
      <w:bookmarkEnd w:id="515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2CC7B827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16" w:name="ГОСТ_19_505_79"/>
      <w:r>
        <w:t>ГОСТ 19.505-79</w:t>
      </w:r>
      <w:r w:rsidR="00D55B5B" w:rsidRPr="00D55B5B">
        <w:t xml:space="preserve"> </w:t>
      </w:r>
      <w:r w:rsidR="00D55B5B">
        <w:t>«</w:t>
      </w:r>
      <w:r w:rsidR="00D55B5B" w:rsidRPr="00D55B5B">
        <w:t>Руководство оператора. Требования к содержанию и оформлению</w:t>
      </w:r>
      <w:r w:rsidR="00D55B5B">
        <w:t>»</w:t>
      </w:r>
      <w:bookmarkEnd w:id="516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270403E5" w14:textId="335D36C6" w:rsidR="00DE7075" w:rsidRDefault="00DE7075" w:rsidP="00DE7075">
      <w:pPr>
        <w:pStyle w:val="TTENUM"/>
        <w:numPr>
          <w:ilvl w:val="0"/>
          <w:numId w:val="8"/>
        </w:numPr>
      </w:pPr>
      <w:r>
        <w:rPr>
          <w:lang w:val="en-US"/>
        </w:rPr>
        <w:t>Python</w:t>
      </w:r>
      <w:r w:rsidRPr="007D555C">
        <w:t xml:space="preserve">: </w:t>
      </w:r>
      <w:hyperlink r:id="rId12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python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63CF0FAF" w14:textId="1217BA92" w:rsidR="00B319AA" w:rsidRPr="00B319AA" w:rsidRDefault="00B319AA" w:rsidP="00B319AA">
      <w:pPr>
        <w:pStyle w:val="TTENUM"/>
        <w:numPr>
          <w:ilvl w:val="0"/>
          <w:numId w:val="8"/>
        </w:numPr>
      </w:pPr>
      <w:r>
        <w:rPr>
          <w:lang w:val="en-US"/>
        </w:rPr>
        <w:t>Pytesseract</w:t>
      </w:r>
      <w:r w:rsidRPr="00B319AA">
        <w:t xml:space="preserve">: </w:t>
      </w:r>
      <w:hyperlink r:id="rId13" w:history="1">
        <w:r w:rsidRPr="009933A8">
          <w:rPr>
            <w:rStyle w:val="a5"/>
            <w:lang w:val="en-US"/>
          </w:rPr>
          <w:t>https</w:t>
        </w:r>
        <w:r w:rsidRPr="00B319AA">
          <w:rPr>
            <w:rStyle w:val="a5"/>
          </w:rPr>
          <w:t>://</w:t>
        </w:r>
        <w:r w:rsidRPr="009933A8">
          <w:rPr>
            <w:rStyle w:val="a5"/>
            <w:lang w:val="en-US"/>
          </w:rPr>
          <w:t>pypi</w:t>
        </w:r>
        <w:r w:rsidRPr="00B319AA">
          <w:rPr>
            <w:rStyle w:val="a5"/>
          </w:rPr>
          <w:t>.</w:t>
        </w:r>
        <w:r w:rsidRPr="009933A8">
          <w:rPr>
            <w:rStyle w:val="a5"/>
            <w:lang w:val="en-US"/>
          </w:rPr>
          <w:t>org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project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pytesseract</w:t>
        </w:r>
        <w:r w:rsidRPr="00B319AA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042F0CFD" w14:textId="5B8C4856" w:rsidR="007F6F02" w:rsidRPr="007D555C" w:rsidRDefault="00982C86" w:rsidP="007F6F02">
      <w:pPr>
        <w:pStyle w:val="TTENUM"/>
        <w:numPr>
          <w:ilvl w:val="0"/>
          <w:numId w:val="8"/>
        </w:numPr>
      </w:pPr>
      <w:r>
        <w:rPr>
          <w:lang w:val="en-TT"/>
        </w:rPr>
        <w:t>FastAPI</w:t>
      </w:r>
      <w:r w:rsidR="009E43C4" w:rsidRPr="007D555C">
        <w:t xml:space="preserve">: </w:t>
      </w:r>
      <w:hyperlink r:id="rId14" w:history="1">
        <w:r w:rsidR="007F6F02" w:rsidRPr="00DE7075">
          <w:rPr>
            <w:rStyle w:val="a5"/>
            <w:lang w:val="en-US"/>
          </w:rPr>
          <w:t>https</w:t>
        </w:r>
        <w:r w:rsidR="007F6F02" w:rsidRPr="007D555C">
          <w:rPr>
            <w:rStyle w:val="a5"/>
          </w:rPr>
          <w:t>://</w:t>
        </w:r>
        <w:r w:rsidR="007F6F02" w:rsidRPr="00DE7075">
          <w:rPr>
            <w:rStyle w:val="a5"/>
            <w:lang w:val="en-US"/>
          </w:rPr>
          <w:t>fastapi</w:t>
        </w:r>
        <w:r w:rsidR="007F6F02" w:rsidRPr="007D555C">
          <w:rPr>
            <w:rStyle w:val="a5"/>
          </w:rPr>
          <w:t>.</w:t>
        </w:r>
        <w:r w:rsidR="007F6F02" w:rsidRPr="00DE7075">
          <w:rPr>
            <w:rStyle w:val="a5"/>
            <w:lang w:val="en-US"/>
          </w:rPr>
          <w:t>tiangolo</w:t>
        </w:r>
        <w:r w:rsidR="007F6F02" w:rsidRPr="007D555C">
          <w:rPr>
            <w:rStyle w:val="a5"/>
          </w:rPr>
          <w:t>.</w:t>
        </w:r>
        <w:r w:rsidR="007F6F02" w:rsidRPr="00DE7075">
          <w:rPr>
            <w:rStyle w:val="a5"/>
            <w:lang w:val="en-US"/>
          </w:rPr>
          <w:t>com</w:t>
        </w:r>
        <w:r w:rsidR="007F6F02"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1BDBC101" w14:textId="2FBFF784" w:rsidR="00C77807" w:rsidRPr="007D555C" w:rsidRDefault="00C77807" w:rsidP="00C77807">
      <w:pPr>
        <w:pStyle w:val="TTENUM"/>
        <w:numPr>
          <w:ilvl w:val="0"/>
          <w:numId w:val="8"/>
        </w:numPr>
      </w:pPr>
      <w:r>
        <w:rPr>
          <w:lang w:val="en-US"/>
        </w:rPr>
        <w:t>JavaScript</w:t>
      </w:r>
      <w:r w:rsidRPr="007D555C">
        <w:t xml:space="preserve">: </w:t>
      </w:r>
      <w:hyperlink r:id="rId15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ru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wikipedia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wiki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JavaScript</w:t>
        </w:r>
      </w:hyperlink>
      <w:r w:rsidR="007D555C" w:rsidRPr="007D555C">
        <w:t xml:space="preserve"> (дата об</w:t>
      </w:r>
      <w:r w:rsidR="007D555C">
        <w:t>ращения: 07.02.2024)</w:t>
      </w:r>
      <w:r w:rsidRPr="007D555C">
        <w:t>;</w:t>
      </w:r>
    </w:p>
    <w:p w14:paraId="6F4E1673" w14:textId="7287487C" w:rsidR="007F6F02" w:rsidRPr="007D555C" w:rsidRDefault="00982C86" w:rsidP="007F6F02">
      <w:pPr>
        <w:pStyle w:val="TTENUM"/>
        <w:numPr>
          <w:ilvl w:val="0"/>
          <w:numId w:val="8"/>
        </w:numPr>
      </w:pPr>
      <w:r>
        <w:rPr>
          <w:lang w:val="en-TT"/>
        </w:rPr>
        <w:t>React</w:t>
      </w:r>
      <w:r w:rsidR="007F6F02" w:rsidRPr="007D555C">
        <w:t xml:space="preserve"> </w:t>
      </w:r>
      <w:r w:rsidR="007F6F02">
        <w:rPr>
          <w:lang w:val="en-US"/>
        </w:rPr>
        <w:t>Native</w:t>
      </w:r>
      <w:r w:rsidR="009E43C4" w:rsidRPr="007D555C">
        <w:t xml:space="preserve">: </w:t>
      </w:r>
      <w:hyperlink r:id="rId16" w:history="1">
        <w:r w:rsidR="007F6F02" w:rsidRPr="00A66329">
          <w:rPr>
            <w:rStyle w:val="a5"/>
            <w:lang w:val="en-US"/>
          </w:rPr>
          <w:t>https</w:t>
        </w:r>
        <w:r w:rsidR="007F6F02" w:rsidRPr="007D555C">
          <w:rPr>
            <w:rStyle w:val="a5"/>
          </w:rPr>
          <w:t>://</w:t>
        </w:r>
        <w:r w:rsidR="007F6F02" w:rsidRPr="00A66329">
          <w:rPr>
            <w:rStyle w:val="a5"/>
            <w:lang w:val="en-US"/>
          </w:rPr>
          <w:t>reactnative</w:t>
        </w:r>
        <w:r w:rsidR="007F6F02" w:rsidRPr="007D555C">
          <w:rPr>
            <w:rStyle w:val="a5"/>
          </w:rPr>
          <w:t>.</w:t>
        </w:r>
        <w:r w:rsidR="007F6F02" w:rsidRPr="00A66329">
          <w:rPr>
            <w:rStyle w:val="a5"/>
            <w:lang w:val="en-US"/>
          </w:rPr>
          <w:t>dev</w:t>
        </w:r>
        <w:r w:rsidR="007F6F02"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3A006DCD" w14:textId="4AF4AC77" w:rsidR="004B72E9" w:rsidRPr="007D555C" w:rsidRDefault="007F6F02" w:rsidP="004B72E9">
      <w:pPr>
        <w:pStyle w:val="TTENUM"/>
        <w:numPr>
          <w:ilvl w:val="0"/>
          <w:numId w:val="8"/>
        </w:numPr>
      </w:pPr>
      <w:r>
        <w:rPr>
          <w:lang w:val="en-US"/>
        </w:rPr>
        <w:t>PostgreSQL</w:t>
      </w:r>
      <w:r w:rsidRPr="007D555C">
        <w:t xml:space="preserve">: </w:t>
      </w:r>
      <w:hyperlink r:id="rId17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postgresql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4D8ACFC9" w14:textId="27892EF8" w:rsidR="004B72E9" w:rsidRPr="007D555C" w:rsidRDefault="004B72E9" w:rsidP="004B72E9">
      <w:pPr>
        <w:pStyle w:val="TTENUM"/>
        <w:numPr>
          <w:ilvl w:val="0"/>
          <w:numId w:val="8"/>
        </w:numPr>
      </w:pPr>
      <w:r>
        <w:rPr>
          <w:lang w:val="en-US"/>
        </w:rPr>
        <w:t>Stepik</w:t>
      </w:r>
      <w:r w:rsidRPr="007D555C">
        <w:t xml:space="preserve">: </w:t>
      </w:r>
      <w:hyperlink r:id="rId18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stepik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57C82351" w14:textId="54DB9C7C" w:rsidR="004B72E9" w:rsidRPr="007D555C" w:rsidRDefault="004B72E9" w:rsidP="004B72E9">
      <w:pPr>
        <w:pStyle w:val="TTENUM"/>
        <w:numPr>
          <w:ilvl w:val="0"/>
          <w:numId w:val="8"/>
        </w:numPr>
      </w:pPr>
      <w:r>
        <w:rPr>
          <w:lang w:val="en-US"/>
        </w:rPr>
        <w:lastRenderedPageBreak/>
        <w:t>Google</w:t>
      </w:r>
      <w:r w:rsidRPr="007D555C">
        <w:t xml:space="preserve"> </w:t>
      </w:r>
      <w:r>
        <w:rPr>
          <w:lang w:val="en-US"/>
        </w:rPr>
        <w:t>Classroom</w:t>
      </w:r>
      <w:r w:rsidRPr="007D555C">
        <w:t xml:space="preserve">: </w:t>
      </w:r>
      <w:hyperlink r:id="rId19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edu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google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workspace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for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education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classroom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30CD4B39" w14:textId="080F2A53" w:rsidR="004B72E9" w:rsidRPr="007D555C" w:rsidRDefault="004B72E9" w:rsidP="004B72E9">
      <w:pPr>
        <w:pStyle w:val="TTENUM"/>
        <w:numPr>
          <w:ilvl w:val="0"/>
          <w:numId w:val="8"/>
        </w:numPr>
      </w:pPr>
      <w:r>
        <w:rPr>
          <w:lang w:val="en-US"/>
        </w:rPr>
        <w:t>Photomath</w:t>
      </w:r>
      <w:r w:rsidRPr="007D555C">
        <w:t xml:space="preserve">: </w:t>
      </w:r>
      <w:hyperlink r:id="rId20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photomath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sectPr w:rsidR="004B72E9" w:rsidRPr="007D555C" w:rsidSect="00FE73AB">
      <w:headerReference w:type="default" r:id="rId21"/>
      <w:footerReference w:type="default" r:id="rId22"/>
      <w:footerReference w:type="first" r:id="rId23"/>
      <w:pgSz w:w="11906" w:h="16838" w:code="9"/>
      <w:pgMar w:top="1418" w:right="567" w:bottom="851" w:left="1134" w:header="454" w:footer="283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5" w:author="Никита Терлыч" w:date="2024-02-10T17:19:00Z" w:initials="НТ">
    <w:p w14:paraId="0C81CE5B" w14:textId="0A7D9A0B" w:rsidR="00B20F69" w:rsidRDefault="00B20F69">
      <w:pPr>
        <w:pStyle w:val="ae"/>
      </w:pPr>
      <w:r>
        <w:rPr>
          <w:rStyle w:val="ad"/>
        </w:rPr>
        <w:annotationRef/>
      </w:r>
      <w:r>
        <w:t>Подправить отступы после стиля этого заголовка</w:t>
      </w:r>
    </w:p>
  </w:comment>
  <w:comment w:id="270" w:author="Никита Терлыч" w:date="2024-02-10T17:18:00Z" w:initials="НТ">
    <w:p w14:paraId="6F6A1CC5" w14:textId="60AA9E25" w:rsidR="00B20F69" w:rsidRDefault="00B20F69">
      <w:pPr>
        <w:pStyle w:val="ae"/>
      </w:pPr>
      <w:r>
        <w:rPr>
          <w:rStyle w:val="ad"/>
        </w:rPr>
        <w:annotationRef/>
      </w:r>
      <w:r>
        <w:t>Можно расписать подробнее</w:t>
      </w:r>
    </w:p>
  </w:comment>
  <w:comment w:id="289" w:author="Никита Терлыч" w:date="2024-02-10T17:20:00Z" w:initials="НТ">
    <w:p w14:paraId="0F8B3C0A" w14:textId="37624DD5" w:rsidR="00B20F69" w:rsidRDefault="00B20F69">
      <w:pPr>
        <w:pStyle w:val="ae"/>
      </w:pPr>
      <w:r>
        <w:rPr>
          <w:rStyle w:val="ad"/>
        </w:rPr>
        <w:annotationRef/>
      </w:r>
      <w:r>
        <w:t>Можно добавить опцию сканирования работ преподавателем, это более частый сценарий</w:t>
      </w:r>
    </w:p>
  </w:comment>
  <w:comment w:id="303" w:author="Никита Терлыч" w:date="2024-02-10T17:21:00Z" w:initials="НТ">
    <w:p w14:paraId="5150B23B" w14:textId="0B369C9B" w:rsidR="00B20F69" w:rsidRPr="00B20F69" w:rsidRDefault="00B20F69">
      <w:pPr>
        <w:pStyle w:val="ae"/>
      </w:pPr>
      <w:r>
        <w:rPr>
          <w:rStyle w:val="ad"/>
        </w:rPr>
        <w:annotationRef/>
      </w:r>
      <w:r>
        <w:t xml:space="preserve">Сомнительное требование, это скорее принцип работы </w:t>
      </w:r>
      <w:r>
        <w:rPr>
          <w:lang w:val="en-US"/>
        </w:rPr>
        <w:t>REST</w:t>
      </w:r>
      <w:r w:rsidRPr="00B20F69">
        <w:t xml:space="preserve"> </w:t>
      </w:r>
      <w:r>
        <w:rPr>
          <w:lang w:val="en-US"/>
        </w:rPr>
        <w:t>API</w:t>
      </w:r>
      <w:r w:rsidRPr="00B20F69">
        <w:t xml:space="preserve">, </w:t>
      </w:r>
      <w:r>
        <w:t>а про форматы данных следует рассказать в соответствующем разделе</w:t>
      </w:r>
    </w:p>
  </w:comment>
  <w:comment w:id="307" w:author="Никита Терлыч" w:date="2024-02-10T17:22:00Z" w:initials="НТ">
    <w:p w14:paraId="4922AFE3" w14:textId="2D54B8FB" w:rsidR="00B20F69" w:rsidRDefault="00B20F69">
      <w:pPr>
        <w:pStyle w:val="ae"/>
      </w:pPr>
      <w:r>
        <w:rPr>
          <w:rStyle w:val="ad"/>
        </w:rPr>
        <w:annotationRef/>
      </w:r>
      <w:r>
        <w:t>Очень размытое требование, нефункциональное, следует уточнить какие именно функции должен выполнять сервер</w:t>
      </w:r>
    </w:p>
  </w:comment>
  <w:comment w:id="310" w:author="Никита Терлыч" w:date="2024-02-10T17:23:00Z" w:initials="НТ">
    <w:p w14:paraId="264933C0" w14:textId="1DCE6893" w:rsidR="00B20F69" w:rsidRDefault="00B20F69">
      <w:pPr>
        <w:pStyle w:val="ae"/>
      </w:pPr>
      <w:r>
        <w:rPr>
          <w:rStyle w:val="ad"/>
        </w:rPr>
        <w:annotationRef/>
      </w:r>
      <w:r>
        <w:t>Это уже требование к пользователям</w:t>
      </w:r>
    </w:p>
  </w:comment>
  <w:comment w:id="328" w:author="Никита Терлыч" w:date="2024-02-10T17:25:00Z" w:initials="НТ">
    <w:p w14:paraId="128E904B" w14:textId="0599735C" w:rsidR="00B20F69" w:rsidRDefault="00B20F69">
      <w:pPr>
        <w:pStyle w:val="ae"/>
      </w:pPr>
      <w:r>
        <w:rPr>
          <w:rStyle w:val="ad"/>
        </w:rPr>
        <w:annotationRef/>
      </w:r>
      <w:r>
        <w:t>Но в этом пункте требования к серверной части, а где к клиентской?</w:t>
      </w:r>
    </w:p>
  </w:comment>
  <w:comment w:id="372" w:author="Никита Терлыч" w:date="2024-02-10T17:26:00Z" w:initials="НТ">
    <w:p w14:paraId="6AEB549B" w14:textId="7329475D" w:rsidR="00B20F69" w:rsidRDefault="00B20F69">
      <w:pPr>
        <w:pStyle w:val="ae"/>
      </w:pPr>
      <w:r>
        <w:rPr>
          <w:rStyle w:val="ad"/>
        </w:rPr>
        <w:annotationRef/>
      </w:r>
      <w:r>
        <w:t>Возможно есть смылс описать требования к системе в целом и отдельно описать требования к интерфейсу</w:t>
      </w:r>
    </w:p>
  </w:comment>
  <w:comment w:id="377" w:author="Никита Терлыч" w:date="2024-02-10T17:27:00Z" w:initials="НТ">
    <w:p w14:paraId="11A3B871" w14:textId="37E19737" w:rsidR="00B20F69" w:rsidRDefault="00B20F69">
      <w:pPr>
        <w:pStyle w:val="ae"/>
      </w:pPr>
      <w:r>
        <w:rPr>
          <w:rStyle w:val="ad"/>
        </w:rPr>
        <w:annotationRef/>
      </w:r>
      <w:r>
        <w:t>Что это значит, как измеряется/определяется стабильность?</w:t>
      </w:r>
    </w:p>
  </w:comment>
  <w:comment w:id="390" w:author="Никита Терлыч" w:date="2024-02-10T17:27:00Z" w:initials="НТ">
    <w:p w14:paraId="22752991" w14:textId="3AD2D840" w:rsidR="00910056" w:rsidRDefault="00910056">
      <w:pPr>
        <w:pStyle w:val="ae"/>
      </w:pPr>
      <w:r>
        <w:rPr>
          <w:rStyle w:val="ad"/>
        </w:rPr>
        <w:annotationRef/>
      </w:r>
      <w:r>
        <w:t>А зря, можно перезапускать сервер, если упадёт</w:t>
      </w:r>
    </w:p>
  </w:comment>
  <w:comment w:id="397" w:author="Никита Терлыч" w:date="2024-02-10T17:28:00Z" w:initials="НТ">
    <w:p w14:paraId="45BEEFD5" w14:textId="209B7CC8" w:rsidR="00910056" w:rsidRDefault="00910056">
      <w:pPr>
        <w:pStyle w:val="ae"/>
      </w:pPr>
      <w:r>
        <w:rPr>
          <w:rStyle w:val="ad"/>
        </w:rPr>
        <w:annotationRef/>
      </w:r>
      <w:r>
        <w:t>Этот пункт можно убрать, климатические условия нас не интересуют</w:t>
      </w:r>
    </w:p>
  </w:comment>
  <w:comment w:id="403" w:author="Никита Терлыч" w:date="2024-02-10T17:29:00Z" w:initials="НТ">
    <w:p w14:paraId="080EC626" w14:textId="4F47013E" w:rsidR="00910056" w:rsidRDefault="00910056">
      <w:pPr>
        <w:pStyle w:val="ae"/>
      </w:pPr>
      <w:r>
        <w:rPr>
          <w:rStyle w:val="ad"/>
        </w:rPr>
        <w:annotationRef/>
      </w:r>
      <w:r>
        <w:t xml:space="preserve">Можно отослаться на Руководство Оператора </w:t>
      </w:r>
    </w:p>
  </w:comment>
  <w:comment w:id="409" w:author="Никита Терлыч" w:date="2024-02-10T17:29:00Z" w:initials="НТ">
    <w:p w14:paraId="72078BDA" w14:textId="59B5C672" w:rsidR="00910056" w:rsidRPr="00B03184" w:rsidRDefault="00910056">
      <w:pPr>
        <w:pStyle w:val="ae"/>
        <w:rPr>
          <w:lang w:val="en-US"/>
        </w:rPr>
      </w:pPr>
      <w:r>
        <w:rPr>
          <w:rStyle w:val="ad"/>
        </w:rPr>
        <w:annotationRef/>
      </w:r>
      <w:r>
        <w:t>Можно потребовать последнюю версию браузера,  а в случае с телефоном последнюю версию ОС</w:t>
      </w:r>
    </w:p>
  </w:comment>
  <w:comment w:id="420" w:author="Никита Терлыч" w:date="2024-02-10T17:30:00Z" w:initials="НТ">
    <w:p w14:paraId="2D8AE246" w14:textId="03718ECD" w:rsidR="00910056" w:rsidRDefault="00910056">
      <w:pPr>
        <w:pStyle w:val="ae"/>
      </w:pPr>
      <w:r>
        <w:rPr>
          <w:rStyle w:val="ad"/>
        </w:rPr>
        <w:annotationRef/>
      </w:r>
      <w:r>
        <w:t>Погуглите</w:t>
      </w:r>
    </w:p>
  </w:comment>
  <w:comment w:id="425" w:author="Никита Терлыч" w:date="2024-02-10T17:31:00Z" w:initials="НТ">
    <w:p w14:paraId="367FF92F" w14:textId="06405750" w:rsidR="00910056" w:rsidRDefault="00910056">
      <w:pPr>
        <w:pStyle w:val="ae"/>
      </w:pPr>
      <w:r>
        <w:rPr>
          <w:rStyle w:val="ad"/>
        </w:rPr>
        <w:annotationRef/>
      </w:r>
      <w:r>
        <w:t>Укажите более точную минимальную версию</w:t>
      </w:r>
    </w:p>
  </w:comment>
  <w:comment w:id="433" w:author="Никита Терлыч" w:date="2024-02-10T17:31:00Z" w:initials="НТ">
    <w:p w14:paraId="6D6241B8" w14:textId="0112D1CF" w:rsidR="00910056" w:rsidRDefault="00910056">
      <w:pPr>
        <w:pStyle w:val="ae"/>
      </w:pPr>
      <w:r>
        <w:rPr>
          <w:rStyle w:val="ad"/>
        </w:rPr>
        <w:annotationRef/>
      </w:r>
      <w:r>
        <w:t>Это как?</w:t>
      </w:r>
    </w:p>
  </w:comment>
  <w:comment w:id="440" w:author="Никита Терлыч" w:date="2024-02-10T17:32:00Z" w:initials="НТ">
    <w:p w14:paraId="4A079531" w14:textId="416A1E56" w:rsidR="00910056" w:rsidRDefault="00910056">
      <w:pPr>
        <w:pStyle w:val="ae"/>
      </w:pPr>
      <w:r>
        <w:rPr>
          <w:rStyle w:val="ad"/>
        </w:rPr>
        <w:annotationRef/>
      </w:r>
      <w:r>
        <w:t>Этот пункт можно убрать, Вы подробно обоснуете выбор средств разработки в тексте КР</w:t>
      </w:r>
    </w:p>
  </w:comment>
  <w:comment w:id="469" w:author="Никита Терлыч" w:date="2024-02-10T17:33:00Z" w:initials="НТ">
    <w:p w14:paraId="1F1A972C" w14:textId="014C29C2" w:rsidR="00910056" w:rsidRDefault="00910056">
      <w:pPr>
        <w:pStyle w:val="ae"/>
      </w:pPr>
      <w:r>
        <w:rPr>
          <w:rStyle w:val="ad"/>
        </w:rPr>
        <w:annotationRef/>
      </w:r>
      <w:r>
        <w:t>Уточните требования к оформлению заголовков</w:t>
      </w:r>
    </w:p>
  </w:comment>
  <w:comment w:id="470" w:author="Никита Терлыч" w:date="2024-02-10T17:34:00Z" w:initials="НТ">
    <w:p w14:paraId="0079BDAA" w14:textId="65439870" w:rsidR="00910056" w:rsidRDefault="00910056">
      <w:pPr>
        <w:pStyle w:val="ae"/>
      </w:pPr>
      <w:r>
        <w:rPr>
          <w:rStyle w:val="ad"/>
        </w:rPr>
        <w:annotationRef/>
      </w:r>
      <w:r>
        <w:t>Таблицу следует расположить на одном листе</w:t>
      </w:r>
    </w:p>
  </w:comment>
  <w:comment w:id="477" w:author="Никита Терлыч" w:date="2024-02-10T17:33:00Z" w:initials="НТ">
    <w:p w14:paraId="5BA75471" w14:textId="77777777" w:rsidR="00D15276" w:rsidRDefault="00D15276" w:rsidP="00D15276">
      <w:pPr>
        <w:pStyle w:val="ae"/>
      </w:pPr>
      <w:r>
        <w:rPr>
          <w:rStyle w:val="ad"/>
        </w:rPr>
        <w:annotationRef/>
      </w:r>
      <w:r>
        <w:t>Уточните требования к оформлению заголовков</w:t>
      </w:r>
    </w:p>
  </w:comment>
  <w:comment w:id="478" w:author="Никита Терлыч" w:date="2024-02-10T17:34:00Z" w:initials="НТ">
    <w:p w14:paraId="3D5F6A56" w14:textId="77777777" w:rsidR="00D15276" w:rsidRDefault="00D15276" w:rsidP="00D15276">
      <w:pPr>
        <w:pStyle w:val="ae"/>
      </w:pPr>
      <w:r>
        <w:rPr>
          <w:rStyle w:val="ad"/>
        </w:rPr>
        <w:annotationRef/>
      </w:r>
      <w:r>
        <w:t>Таблицу следует расположить на одном листе</w:t>
      </w:r>
    </w:p>
  </w:comment>
  <w:comment w:id="497" w:author="Никита Терлыч" w:date="2024-02-10T17:34:00Z" w:initials="НТ">
    <w:p w14:paraId="2C523DAF" w14:textId="104E4E01" w:rsidR="00910056" w:rsidRDefault="00910056">
      <w:pPr>
        <w:pStyle w:val="ae"/>
      </w:pPr>
      <w:r>
        <w:rPr>
          <w:rStyle w:val="ad"/>
        </w:rPr>
        <w:annotationRef/>
      </w:r>
      <w:r>
        <w:t>Добавьте стиль для таблиц с отступом, путь всё будет автоматизировано, чтобы не расставлять переносы строки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81CE5B" w15:done="1"/>
  <w15:commentEx w15:paraId="6F6A1CC5" w15:done="0"/>
  <w15:commentEx w15:paraId="0F8B3C0A" w15:done="1"/>
  <w15:commentEx w15:paraId="5150B23B" w15:done="1"/>
  <w15:commentEx w15:paraId="4922AFE3" w15:done="1"/>
  <w15:commentEx w15:paraId="264933C0" w15:done="1"/>
  <w15:commentEx w15:paraId="128E904B" w15:done="0"/>
  <w15:commentEx w15:paraId="6AEB549B" w15:done="1"/>
  <w15:commentEx w15:paraId="11A3B871" w15:done="1"/>
  <w15:commentEx w15:paraId="22752991" w15:done="1"/>
  <w15:commentEx w15:paraId="45BEEFD5" w15:done="1"/>
  <w15:commentEx w15:paraId="080EC626" w15:done="0"/>
  <w15:commentEx w15:paraId="72078BDA" w15:done="1"/>
  <w15:commentEx w15:paraId="2D8AE246" w15:done="1"/>
  <w15:commentEx w15:paraId="367FF92F" w15:done="1"/>
  <w15:commentEx w15:paraId="6D6241B8" w15:done="1"/>
  <w15:commentEx w15:paraId="4A079531" w15:done="1"/>
  <w15:commentEx w15:paraId="1F1A972C" w15:done="1"/>
  <w15:commentEx w15:paraId="0079BDAA" w15:paraIdParent="1F1A972C" w15:done="1"/>
  <w15:commentEx w15:paraId="5BA75471" w15:done="1"/>
  <w15:commentEx w15:paraId="3D5F6A56" w15:paraIdParent="5BA75471" w15:done="1"/>
  <w15:commentEx w15:paraId="2C523DA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722E8F" w16cex:dateUtc="2024-02-10T14:19:00Z"/>
  <w16cex:commentExtensible w16cex:durableId="29722E75" w16cex:dateUtc="2024-02-10T14:18:00Z"/>
  <w16cex:commentExtensible w16cex:durableId="29722ED3" w16cex:dateUtc="2024-02-10T14:20:00Z"/>
  <w16cex:commentExtensible w16cex:durableId="29722F09" w16cex:dateUtc="2024-02-10T14:21:00Z"/>
  <w16cex:commentExtensible w16cex:durableId="29722F50" w16cex:dateUtc="2024-02-10T14:22:00Z"/>
  <w16cex:commentExtensible w16cex:durableId="29722F9C" w16cex:dateUtc="2024-02-10T14:23:00Z"/>
  <w16cex:commentExtensible w16cex:durableId="2972301D" w16cex:dateUtc="2024-02-10T14:25:00Z"/>
  <w16cex:commentExtensible w16cex:durableId="2972304A" w16cex:dateUtc="2024-02-10T14:26:00Z"/>
  <w16cex:commentExtensible w16cex:durableId="29723066" w16cex:dateUtc="2024-02-10T14:27:00Z"/>
  <w16cex:commentExtensible w16cex:durableId="2972308E" w16cex:dateUtc="2024-02-10T14:27:00Z"/>
  <w16cex:commentExtensible w16cex:durableId="297230AF" w16cex:dateUtc="2024-02-10T14:28:00Z"/>
  <w16cex:commentExtensible w16cex:durableId="297230DE" w16cex:dateUtc="2024-02-10T14:29:00Z"/>
  <w16cex:commentExtensible w16cex:durableId="29723102" w16cex:dateUtc="2024-02-10T14:29:00Z"/>
  <w16cex:commentExtensible w16cex:durableId="2972314F" w16cex:dateUtc="2024-02-10T14:30:00Z"/>
  <w16cex:commentExtensible w16cex:durableId="29723167" w16cex:dateUtc="2024-02-10T14:31:00Z"/>
  <w16cex:commentExtensible w16cex:durableId="2972318D" w16cex:dateUtc="2024-02-10T14:31:00Z"/>
  <w16cex:commentExtensible w16cex:durableId="297231AC" w16cex:dateUtc="2024-02-10T14:32:00Z"/>
  <w16cex:commentExtensible w16cex:durableId="297231FA" w16cex:dateUtc="2024-02-10T14:33:00Z"/>
  <w16cex:commentExtensible w16cex:durableId="2972320B" w16cex:dateUtc="2024-02-10T14:34:00Z"/>
  <w16cex:commentExtensible w16cex:durableId="1BAC1CCE" w16cex:dateUtc="2024-02-10T14:33:00Z"/>
  <w16cex:commentExtensible w16cex:durableId="747B8430" w16cex:dateUtc="2024-02-10T14:34:00Z"/>
  <w16cex:commentExtensible w16cex:durableId="29723221" w16cex:dateUtc="2024-02-10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81CE5B" w16cid:durableId="29722E8F"/>
  <w16cid:commentId w16cid:paraId="6F6A1CC5" w16cid:durableId="29722E75"/>
  <w16cid:commentId w16cid:paraId="0F8B3C0A" w16cid:durableId="29722ED3"/>
  <w16cid:commentId w16cid:paraId="5150B23B" w16cid:durableId="29722F09"/>
  <w16cid:commentId w16cid:paraId="4922AFE3" w16cid:durableId="29722F50"/>
  <w16cid:commentId w16cid:paraId="264933C0" w16cid:durableId="29722F9C"/>
  <w16cid:commentId w16cid:paraId="128E904B" w16cid:durableId="2972301D"/>
  <w16cid:commentId w16cid:paraId="6AEB549B" w16cid:durableId="2972304A"/>
  <w16cid:commentId w16cid:paraId="11A3B871" w16cid:durableId="29723066"/>
  <w16cid:commentId w16cid:paraId="22752991" w16cid:durableId="2972308E"/>
  <w16cid:commentId w16cid:paraId="45BEEFD5" w16cid:durableId="297230AF"/>
  <w16cid:commentId w16cid:paraId="080EC626" w16cid:durableId="297230DE"/>
  <w16cid:commentId w16cid:paraId="72078BDA" w16cid:durableId="29723102"/>
  <w16cid:commentId w16cid:paraId="2D8AE246" w16cid:durableId="2972314F"/>
  <w16cid:commentId w16cid:paraId="367FF92F" w16cid:durableId="29723167"/>
  <w16cid:commentId w16cid:paraId="6D6241B8" w16cid:durableId="2972318D"/>
  <w16cid:commentId w16cid:paraId="4A079531" w16cid:durableId="297231AC"/>
  <w16cid:commentId w16cid:paraId="1F1A972C" w16cid:durableId="297231FA"/>
  <w16cid:commentId w16cid:paraId="0079BDAA" w16cid:durableId="2972320B"/>
  <w16cid:commentId w16cid:paraId="5BA75471" w16cid:durableId="1BAC1CCE"/>
  <w16cid:commentId w16cid:paraId="3D5F6A56" w16cid:durableId="747B8430"/>
  <w16cid:commentId w16cid:paraId="2C523DAF" w16cid:durableId="297232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40FC5" w14:textId="77777777" w:rsidR="00FE73AB" w:rsidRDefault="00FE73AB" w:rsidP="00DE3A00">
      <w:pPr>
        <w:spacing w:after="0" w:line="240" w:lineRule="auto"/>
      </w:pPr>
      <w:r>
        <w:separator/>
      </w:r>
    </w:p>
  </w:endnote>
  <w:endnote w:type="continuationSeparator" w:id="0">
    <w:p w14:paraId="576C362A" w14:textId="77777777" w:rsidR="00FE73AB" w:rsidRDefault="00FE73AB" w:rsidP="00DE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667"/>
      <w:gridCol w:w="1870"/>
    </w:tblGrid>
    <w:tr w:rsidR="00D55B5B" w14:paraId="02300676" w14:textId="77777777" w:rsidTr="00C900E8">
      <w:tc>
        <w:tcPr>
          <w:tcW w:w="3397" w:type="dxa"/>
        </w:tcPr>
        <w:p w14:paraId="642A142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14:paraId="3D54AE08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74A53EC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026611E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20CA0BB6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19FA64E8" w14:textId="77777777" w:rsidTr="00C900E8">
      <w:tc>
        <w:tcPr>
          <w:tcW w:w="3397" w:type="dxa"/>
        </w:tcPr>
        <w:p w14:paraId="07748FF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560" w:type="dxa"/>
        </w:tcPr>
        <w:p w14:paraId="1DC3F24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01" w:type="dxa"/>
        </w:tcPr>
        <w:p w14:paraId="0132DF83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667" w:type="dxa"/>
        </w:tcPr>
        <w:p w14:paraId="17B558A1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70" w:type="dxa"/>
        </w:tcPr>
        <w:p w14:paraId="2315E4E2" w14:textId="77777777" w:rsidR="00D55B5B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55B5B" w14:paraId="09F88951" w14:textId="77777777" w:rsidTr="00C900E8">
      <w:tc>
        <w:tcPr>
          <w:tcW w:w="3397" w:type="dxa"/>
        </w:tcPr>
        <w:p w14:paraId="35FDD19A" w14:textId="7A297896" w:rsidR="00D55B5B" w:rsidRPr="00B03184" w:rsidRDefault="00D55B5B">
          <w:pPr>
            <w:pStyle w:val="a8"/>
            <w:rPr>
              <w:rFonts w:ascii="Times New Roman" w:eastAsia="Calibri" w:hAnsi="Times New Roman" w:cs="Times New Roman"/>
              <w:sz w:val="24"/>
              <w:szCs w:val="24"/>
              <w:rPrChange w:id="517" w:author="Артемий Дадыков" w:date="2024-02-15T20:26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</w:pP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RU.17701729</w:t>
          </w:r>
          <w:del w:id="518" w:author="Артемий Дадыков" w:date="2024-02-15T20:26:00Z">
            <w:r w:rsidRPr="00C900E8" w:rsidDel="00B03184">
              <w:rPr>
                <w:rFonts w:ascii="Times New Roman" w:eastAsia="Calibri" w:hAnsi="Times New Roman" w:cs="Times New Roman"/>
                <w:sz w:val="24"/>
                <w:szCs w:val="24"/>
              </w:rPr>
              <w:delText>.</w:delText>
            </w:r>
            <w:r w:rsidR="008E3ADB" w:rsidDel="00B03184">
              <w:rPr>
                <w:rFonts w:ascii="Times New Roman" w:eastAsia="Calibri" w:hAnsi="Times New Roman" w:cs="Times New Roman"/>
                <w:sz w:val="24"/>
                <w:szCs w:val="24"/>
              </w:rPr>
              <w:delText>__</w:delText>
            </w:r>
            <w:r w:rsidRPr="00C900E8" w:rsidDel="00B03184">
              <w:rPr>
                <w:rFonts w:ascii="Times New Roman" w:eastAsia="Calibri" w:hAnsi="Times New Roman" w:cs="Times New Roman"/>
                <w:sz w:val="24"/>
                <w:szCs w:val="24"/>
              </w:rPr>
              <w:delText>.</w:delText>
            </w:r>
            <w:r w:rsidR="008E3ADB" w:rsidDel="00B03184">
              <w:rPr>
                <w:rFonts w:ascii="Times New Roman" w:eastAsia="Calibri" w:hAnsi="Times New Roman" w:cs="Times New Roman"/>
                <w:sz w:val="24"/>
                <w:szCs w:val="24"/>
              </w:rPr>
              <w:delText>__</w:delText>
            </w:r>
            <w:r w:rsidRPr="00C900E8" w:rsidDel="00B03184">
              <w:rPr>
                <w:rFonts w:ascii="Times New Roman" w:eastAsia="Calibri" w:hAnsi="Times New Roman" w:cs="Times New Roman"/>
                <w:sz w:val="24"/>
                <w:szCs w:val="24"/>
              </w:rPr>
              <w:delText>-</w:delText>
            </w:r>
          </w:del>
          <w:ins w:id="519" w:author="Артемий Дадыков" w:date="2024-02-15T20:26:00Z">
            <w:r w:rsidR="00B03184" w:rsidRPr="00C900E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B03184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="00B03184" w:rsidRPr="00C900E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B03184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="00B03184" w:rsidRPr="00C900E8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ins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01 ТЗ 01-1</w:t>
          </w:r>
        </w:p>
      </w:tc>
      <w:tc>
        <w:tcPr>
          <w:tcW w:w="1560" w:type="dxa"/>
        </w:tcPr>
        <w:p w14:paraId="655ED90F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02BA05AC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3578363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5FC454DD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24D5428F" w14:textId="77777777" w:rsidTr="00C900E8">
      <w:tc>
        <w:tcPr>
          <w:tcW w:w="3397" w:type="dxa"/>
        </w:tcPr>
        <w:p w14:paraId="1EB8928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подп.</w:t>
          </w:r>
        </w:p>
      </w:tc>
      <w:tc>
        <w:tcPr>
          <w:tcW w:w="1560" w:type="dxa"/>
        </w:tcPr>
        <w:p w14:paraId="29DA6EC2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01" w:type="dxa"/>
        </w:tcPr>
        <w:p w14:paraId="3BD7CBE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667" w:type="dxa"/>
        </w:tcPr>
        <w:p w14:paraId="60B695C4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70" w:type="dxa"/>
        </w:tcPr>
        <w:p w14:paraId="579C5E2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4671E80" w14:textId="77777777" w:rsidR="00D55B5B" w:rsidRDefault="00D55B5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83F9" w14:textId="77777777" w:rsidR="00D55B5B" w:rsidRPr="00C80B6F" w:rsidRDefault="00D55B5B" w:rsidP="00C80B6F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FB6F" w14:textId="77777777" w:rsidR="00FE73AB" w:rsidRDefault="00FE73AB" w:rsidP="00DE3A00">
      <w:pPr>
        <w:spacing w:after="0" w:line="240" w:lineRule="auto"/>
      </w:pPr>
      <w:r>
        <w:separator/>
      </w:r>
    </w:p>
  </w:footnote>
  <w:footnote w:type="continuationSeparator" w:id="0">
    <w:p w14:paraId="7DBC4857" w14:textId="77777777" w:rsidR="00FE73AB" w:rsidRDefault="00FE73AB" w:rsidP="00DE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9758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79182F" w14:textId="77777777" w:rsidR="00D55B5B" w:rsidRPr="007B720C" w:rsidRDefault="00D55B5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2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20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EA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14A1BD6F" w14:textId="00ADEF47" w:rsidR="00D55B5B" w:rsidRPr="00980AF7" w:rsidRDefault="00D55B5B" w:rsidP="00980AF7">
        <w:pPr>
          <w:jc w:val="center"/>
          <w:rPr>
            <w:rFonts w:ascii="Times New Roman" w:eastAsia="Calibri" w:hAnsi="Times New Roman" w:cs="Times New Roman"/>
            <w:sz w:val="28"/>
            <w:szCs w:val="28"/>
          </w:rPr>
        </w:pPr>
        <w:r w:rsidRPr="007B720C">
          <w:rPr>
            <w:rFonts w:ascii="Times New Roman" w:eastAsia="Calibri" w:hAnsi="Times New Roman" w:cs="Times New Roman"/>
            <w:sz w:val="24"/>
            <w:szCs w:val="24"/>
          </w:rPr>
          <w:t>RU.17701729.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12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17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-01 ТЗ 01-1</w:t>
        </w:r>
      </w:p>
    </w:sdtContent>
  </w:sdt>
  <w:p w14:paraId="1BED168E" w14:textId="77777777" w:rsidR="00D55B5B" w:rsidRDefault="00D55B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88E"/>
    <w:multiLevelType w:val="hybridMultilevel"/>
    <w:tmpl w:val="990C08FA"/>
    <w:lvl w:ilvl="0" w:tplc="1EF606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60FF1"/>
    <w:multiLevelType w:val="hybridMultilevel"/>
    <w:tmpl w:val="A83CAB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A64D0E"/>
    <w:multiLevelType w:val="hybridMultilevel"/>
    <w:tmpl w:val="4856611A"/>
    <w:lvl w:ilvl="0" w:tplc="B6FA133C">
      <w:numFmt w:val="bullet"/>
      <w:pStyle w:val="TTENUMD"/>
      <w:lvlText w:val="-"/>
      <w:lvlJc w:val="left"/>
      <w:pPr>
        <w:ind w:left="27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02B46CD8"/>
    <w:multiLevelType w:val="hybridMultilevel"/>
    <w:tmpl w:val="B91E5602"/>
    <w:lvl w:ilvl="0" w:tplc="432C5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BB69B7"/>
    <w:multiLevelType w:val="hybridMultilevel"/>
    <w:tmpl w:val="0CF6AE66"/>
    <w:lvl w:ilvl="0" w:tplc="B0927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F369FF"/>
    <w:multiLevelType w:val="hybridMultilevel"/>
    <w:tmpl w:val="4A8C528C"/>
    <w:lvl w:ilvl="0" w:tplc="42BE0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CF2059"/>
    <w:multiLevelType w:val="hybridMultilevel"/>
    <w:tmpl w:val="0810CD76"/>
    <w:lvl w:ilvl="0" w:tplc="4BD24FBA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645E6F"/>
    <w:multiLevelType w:val="hybridMultilevel"/>
    <w:tmpl w:val="A0FC5D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863FF4"/>
    <w:multiLevelType w:val="hybridMultilevel"/>
    <w:tmpl w:val="AA8EA562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FB2E9B"/>
    <w:multiLevelType w:val="hybridMultilevel"/>
    <w:tmpl w:val="5F662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46018"/>
    <w:multiLevelType w:val="hybridMultilevel"/>
    <w:tmpl w:val="47BEBB74"/>
    <w:lvl w:ilvl="0" w:tplc="5F3A9F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147ECD"/>
    <w:multiLevelType w:val="hybridMultilevel"/>
    <w:tmpl w:val="97BC99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787B1C"/>
    <w:multiLevelType w:val="hybridMultilevel"/>
    <w:tmpl w:val="57B65F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046DAD"/>
    <w:multiLevelType w:val="hybridMultilevel"/>
    <w:tmpl w:val="E26E5848"/>
    <w:lvl w:ilvl="0" w:tplc="34B21A5A">
      <w:start w:val="1"/>
      <w:numFmt w:val="decimal"/>
      <w:pStyle w:val="TTENUM"/>
      <w:suff w:val="space"/>
      <w:lvlText w:val="%1)"/>
      <w:lvlJc w:val="left"/>
      <w:pPr>
        <w:ind w:left="0" w:firstLine="9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7DD0903"/>
    <w:multiLevelType w:val="hybridMultilevel"/>
    <w:tmpl w:val="638EB490"/>
    <w:lvl w:ilvl="0" w:tplc="01846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9A53B3"/>
    <w:multiLevelType w:val="multilevel"/>
    <w:tmpl w:val="911A3E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4F5D0D"/>
    <w:multiLevelType w:val="hybridMultilevel"/>
    <w:tmpl w:val="F55A32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6F1DC3"/>
    <w:multiLevelType w:val="hybridMultilevel"/>
    <w:tmpl w:val="FC0CFB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FCC69B7"/>
    <w:multiLevelType w:val="hybridMultilevel"/>
    <w:tmpl w:val="CB6ECF0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6452FE8"/>
    <w:multiLevelType w:val="multilevel"/>
    <w:tmpl w:val="0E982F38"/>
    <w:lvl w:ilvl="0">
      <w:start w:val="1"/>
      <w:numFmt w:val="decimal"/>
      <w:pStyle w:val="TTTITL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SUBTITLE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TTCLAUSE"/>
      <w:suff w:val="space"/>
      <w:lvlText w:val="%1.%2.%3"/>
      <w:lvlJc w:val="left"/>
      <w:pPr>
        <w:ind w:left="6810" w:firstLine="136"/>
      </w:pPr>
      <w:rPr>
        <w:rFonts w:hint="default"/>
      </w:rPr>
    </w:lvl>
    <w:lvl w:ilvl="3">
      <w:start w:val="1"/>
      <w:numFmt w:val="decimal"/>
      <w:pStyle w:val="TTSUBCLAUSE"/>
      <w:lvlText w:val="%1.%2.%3.%4"/>
      <w:lvlJc w:val="left"/>
      <w:pPr>
        <w:ind w:left="431" w:firstLine="1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firstLine="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firstLine="1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firstLine="1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firstLine="1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firstLine="136"/>
      </w:pPr>
      <w:rPr>
        <w:rFonts w:hint="default"/>
      </w:rPr>
    </w:lvl>
  </w:abstractNum>
  <w:abstractNum w:abstractNumId="20" w15:restartNumberingAfterBreak="0">
    <w:nsid w:val="66DA0637"/>
    <w:multiLevelType w:val="hybridMultilevel"/>
    <w:tmpl w:val="44A613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273831"/>
    <w:multiLevelType w:val="hybridMultilevel"/>
    <w:tmpl w:val="24D66B96"/>
    <w:lvl w:ilvl="0" w:tplc="5D9209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825C56"/>
    <w:multiLevelType w:val="hybridMultilevel"/>
    <w:tmpl w:val="4A5E82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BED0D68"/>
    <w:multiLevelType w:val="hybridMultilevel"/>
    <w:tmpl w:val="F6D609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FF6078"/>
    <w:multiLevelType w:val="hybridMultilevel"/>
    <w:tmpl w:val="C7A80E22"/>
    <w:lvl w:ilvl="0" w:tplc="A95249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77125183">
    <w:abstractNumId w:val="15"/>
  </w:num>
  <w:num w:numId="2" w16cid:durableId="1613198662">
    <w:abstractNumId w:val="19"/>
  </w:num>
  <w:num w:numId="3" w16cid:durableId="919951431">
    <w:abstractNumId w:val="13"/>
  </w:num>
  <w:num w:numId="4" w16cid:durableId="1650403684">
    <w:abstractNumId w:val="2"/>
  </w:num>
  <w:num w:numId="5" w16cid:durableId="1197889089">
    <w:abstractNumId w:val="22"/>
  </w:num>
  <w:num w:numId="6" w16cid:durableId="999161904">
    <w:abstractNumId w:val="17"/>
  </w:num>
  <w:num w:numId="7" w16cid:durableId="1940942888">
    <w:abstractNumId w:val="18"/>
  </w:num>
  <w:num w:numId="8" w16cid:durableId="596252496">
    <w:abstractNumId w:val="6"/>
  </w:num>
  <w:num w:numId="9" w16cid:durableId="873539155">
    <w:abstractNumId w:val="20"/>
  </w:num>
  <w:num w:numId="10" w16cid:durableId="1027290247">
    <w:abstractNumId w:val="16"/>
  </w:num>
  <w:num w:numId="11" w16cid:durableId="355352709">
    <w:abstractNumId w:val="11"/>
  </w:num>
  <w:num w:numId="12" w16cid:durableId="1164589762">
    <w:abstractNumId w:val="7"/>
  </w:num>
  <w:num w:numId="13" w16cid:durableId="1097873223">
    <w:abstractNumId w:val="1"/>
  </w:num>
  <w:num w:numId="14" w16cid:durableId="1973749573">
    <w:abstractNumId w:val="8"/>
  </w:num>
  <w:num w:numId="15" w16cid:durableId="1925719738">
    <w:abstractNumId w:val="9"/>
  </w:num>
  <w:num w:numId="16" w16cid:durableId="1172911497">
    <w:abstractNumId w:val="12"/>
  </w:num>
  <w:num w:numId="17" w16cid:durableId="52775173">
    <w:abstractNumId w:val="4"/>
  </w:num>
  <w:num w:numId="18" w16cid:durableId="1286766307">
    <w:abstractNumId w:val="24"/>
  </w:num>
  <w:num w:numId="19" w16cid:durableId="737702790">
    <w:abstractNumId w:val="10"/>
  </w:num>
  <w:num w:numId="20" w16cid:durableId="621308720">
    <w:abstractNumId w:val="21"/>
  </w:num>
  <w:num w:numId="21" w16cid:durableId="1960985079">
    <w:abstractNumId w:val="3"/>
  </w:num>
  <w:num w:numId="22" w16cid:durableId="1655181946">
    <w:abstractNumId w:val="14"/>
  </w:num>
  <w:num w:numId="23" w16cid:durableId="1954483942">
    <w:abstractNumId w:val="5"/>
  </w:num>
  <w:num w:numId="24" w16cid:durableId="1495953371">
    <w:abstractNumId w:val="23"/>
  </w:num>
  <w:num w:numId="25" w16cid:durableId="1920749019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емий Дадыков">
    <w15:presenceInfo w15:providerId="Windows Live" w15:userId="77bef76df4a5c784"/>
  </w15:person>
  <w15:person w15:author="Никита Терлыч">
    <w15:presenceInfo w15:providerId="Windows Live" w15:userId="9b9b8ea0a97b6c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9A"/>
    <w:rsid w:val="000369DE"/>
    <w:rsid w:val="00037D6F"/>
    <w:rsid w:val="0004603D"/>
    <w:rsid w:val="00053DD4"/>
    <w:rsid w:val="0006796D"/>
    <w:rsid w:val="00074E2A"/>
    <w:rsid w:val="0007587C"/>
    <w:rsid w:val="00083A7C"/>
    <w:rsid w:val="00087A41"/>
    <w:rsid w:val="0009493C"/>
    <w:rsid w:val="000B5CB8"/>
    <w:rsid w:val="000C0EAD"/>
    <w:rsid w:val="000C59CD"/>
    <w:rsid w:val="000E08CB"/>
    <w:rsid w:val="000E20D8"/>
    <w:rsid w:val="000E722E"/>
    <w:rsid w:val="000F0307"/>
    <w:rsid w:val="000F1550"/>
    <w:rsid w:val="000F1AEA"/>
    <w:rsid w:val="001031DB"/>
    <w:rsid w:val="0011128B"/>
    <w:rsid w:val="00111800"/>
    <w:rsid w:val="001152A2"/>
    <w:rsid w:val="0011678B"/>
    <w:rsid w:val="00116E2A"/>
    <w:rsid w:val="00120DA0"/>
    <w:rsid w:val="00123B0F"/>
    <w:rsid w:val="00142F26"/>
    <w:rsid w:val="00154299"/>
    <w:rsid w:val="0015711F"/>
    <w:rsid w:val="0017104A"/>
    <w:rsid w:val="001819DC"/>
    <w:rsid w:val="001829EF"/>
    <w:rsid w:val="0018535E"/>
    <w:rsid w:val="001948ED"/>
    <w:rsid w:val="001B1BE1"/>
    <w:rsid w:val="001B6963"/>
    <w:rsid w:val="001D305E"/>
    <w:rsid w:val="00202D18"/>
    <w:rsid w:val="0022635C"/>
    <w:rsid w:val="00232716"/>
    <w:rsid w:val="00235900"/>
    <w:rsid w:val="0024707C"/>
    <w:rsid w:val="0024762A"/>
    <w:rsid w:val="002517D6"/>
    <w:rsid w:val="00251BF0"/>
    <w:rsid w:val="00253E51"/>
    <w:rsid w:val="00256D01"/>
    <w:rsid w:val="00274C26"/>
    <w:rsid w:val="00276E35"/>
    <w:rsid w:val="00296265"/>
    <w:rsid w:val="00296B31"/>
    <w:rsid w:val="002A049F"/>
    <w:rsid w:val="002B6F39"/>
    <w:rsid w:val="002C49D4"/>
    <w:rsid w:val="002C6DC6"/>
    <w:rsid w:val="002D1F5E"/>
    <w:rsid w:val="002D5983"/>
    <w:rsid w:val="002E3D49"/>
    <w:rsid w:val="002E3D55"/>
    <w:rsid w:val="002F56C2"/>
    <w:rsid w:val="00311E3E"/>
    <w:rsid w:val="00313CF0"/>
    <w:rsid w:val="0033320A"/>
    <w:rsid w:val="0034630E"/>
    <w:rsid w:val="0034650B"/>
    <w:rsid w:val="003541E1"/>
    <w:rsid w:val="0039085B"/>
    <w:rsid w:val="003A339A"/>
    <w:rsid w:val="003A349C"/>
    <w:rsid w:val="003B17F5"/>
    <w:rsid w:val="003B55B9"/>
    <w:rsid w:val="003B6195"/>
    <w:rsid w:val="003B7845"/>
    <w:rsid w:val="003C5A9E"/>
    <w:rsid w:val="003C6D54"/>
    <w:rsid w:val="003D779E"/>
    <w:rsid w:val="003E7B9F"/>
    <w:rsid w:val="003F64A9"/>
    <w:rsid w:val="00401B1E"/>
    <w:rsid w:val="0040365B"/>
    <w:rsid w:val="00405BC7"/>
    <w:rsid w:val="00413F1E"/>
    <w:rsid w:val="0041653E"/>
    <w:rsid w:val="00426455"/>
    <w:rsid w:val="004320A9"/>
    <w:rsid w:val="00436FD0"/>
    <w:rsid w:val="004464C9"/>
    <w:rsid w:val="00467C01"/>
    <w:rsid w:val="00472C66"/>
    <w:rsid w:val="00475D31"/>
    <w:rsid w:val="00477DE6"/>
    <w:rsid w:val="00493857"/>
    <w:rsid w:val="00493F7D"/>
    <w:rsid w:val="004A78B2"/>
    <w:rsid w:val="004B70E9"/>
    <w:rsid w:val="004B72E9"/>
    <w:rsid w:val="004B7706"/>
    <w:rsid w:val="004C4524"/>
    <w:rsid w:val="004D0A8B"/>
    <w:rsid w:val="004D2AF9"/>
    <w:rsid w:val="004E39B1"/>
    <w:rsid w:val="004F2323"/>
    <w:rsid w:val="004F7A96"/>
    <w:rsid w:val="00527C23"/>
    <w:rsid w:val="0053190A"/>
    <w:rsid w:val="00534594"/>
    <w:rsid w:val="00537B5E"/>
    <w:rsid w:val="005473A6"/>
    <w:rsid w:val="00566D5D"/>
    <w:rsid w:val="00572E6E"/>
    <w:rsid w:val="00584D46"/>
    <w:rsid w:val="00587F72"/>
    <w:rsid w:val="00594EF1"/>
    <w:rsid w:val="005A15D3"/>
    <w:rsid w:val="005A6B06"/>
    <w:rsid w:val="005D0EE1"/>
    <w:rsid w:val="005D0F49"/>
    <w:rsid w:val="005D1C5F"/>
    <w:rsid w:val="005D2F01"/>
    <w:rsid w:val="005D4563"/>
    <w:rsid w:val="005F27FC"/>
    <w:rsid w:val="00604A3E"/>
    <w:rsid w:val="00611D44"/>
    <w:rsid w:val="006155BF"/>
    <w:rsid w:val="00622C6A"/>
    <w:rsid w:val="006419F6"/>
    <w:rsid w:val="00666711"/>
    <w:rsid w:val="00671D48"/>
    <w:rsid w:val="00680022"/>
    <w:rsid w:val="00683789"/>
    <w:rsid w:val="00685EFC"/>
    <w:rsid w:val="006B2DBC"/>
    <w:rsid w:val="006B4C1A"/>
    <w:rsid w:val="006C2C14"/>
    <w:rsid w:val="006E102B"/>
    <w:rsid w:val="006E1E28"/>
    <w:rsid w:val="006E257E"/>
    <w:rsid w:val="006E7DE1"/>
    <w:rsid w:val="006F3D70"/>
    <w:rsid w:val="006F7BB5"/>
    <w:rsid w:val="007003D6"/>
    <w:rsid w:val="0070363A"/>
    <w:rsid w:val="00707B22"/>
    <w:rsid w:val="00717954"/>
    <w:rsid w:val="00727BE2"/>
    <w:rsid w:val="00730680"/>
    <w:rsid w:val="00736757"/>
    <w:rsid w:val="00736BDA"/>
    <w:rsid w:val="00740028"/>
    <w:rsid w:val="00750E23"/>
    <w:rsid w:val="00762775"/>
    <w:rsid w:val="00765407"/>
    <w:rsid w:val="00770F1F"/>
    <w:rsid w:val="007772A1"/>
    <w:rsid w:val="00792E0A"/>
    <w:rsid w:val="007971EE"/>
    <w:rsid w:val="007A6BBC"/>
    <w:rsid w:val="007B0640"/>
    <w:rsid w:val="007B5362"/>
    <w:rsid w:val="007B720C"/>
    <w:rsid w:val="007C5D06"/>
    <w:rsid w:val="007C76EB"/>
    <w:rsid w:val="007D555C"/>
    <w:rsid w:val="007F582E"/>
    <w:rsid w:val="007F5F14"/>
    <w:rsid w:val="007F6F02"/>
    <w:rsid w:val="00806E66"/>
    <w:rsid w:val="00812782"/>
    <w:rsid w:val="00816BD4"/>
    <w:rsid w:val="0082567D"/>
    <w:rsid w:val="0082641A"/>
    <w:rsid w:val="0083719F"/>
    <w:rsid w:val="00837832"/>
    <w:rsid w:val="00855584"/>
    <w:rsid w:val="008634C3"/>
    <w:rsid w:val="008642FF"/>
    <w:rsid w:val="008736BF"/>
    <w:rsid w:val="0088246A"/>
    <w:rsid w:val="00890506"/>
    <w:rsid w:val="00891D1A"/>
    <w:rsid w:val="008A6A73"/>
    <w:rsid w:val="008B34FA"/>
    <w:rsid w:val="008C443A"/>
    <w:rsid w:val="008C6FEB"/>
    <w:rsid w:val="008D0980"/>
    <w:rsid w:val="008E3ADB"/>
    <w:rsid w:val="008E437E"/>
    <w:rsid w:val="008F0768"/>
    <w:rsid w:val="0090387B"/>
    <w:rsid w:val="00904E19"/>
    <w:rsid w:val="00910056"/>
    <w:rsid w:val="00912A07"/>
    <w:rsid w:val="00916C5E"/>
    <w:rsid w:val="00917AF6"/>
    <w:rsid w:val="00921C59"/>
    <w:rsid w:val="00926ABC"/>
    <w:rsid w:val="0093041C"/>
    <w:rsid w:val="00930D51"/>
    <w:rsid w:val="009447D4"/>
    <w:rsid w:val="009473FC"/>
    <w:rsid w:val="00950CAE"/>
    <w:rsid w:val="00951BE7"/>
    <w:rsid w:val="00954926"/>
    <w:rsid w:val="009554F5"/>
    <w:rsid w:val="009561B4"/>
    <w:rsid w:val="00980AF7"/>
    <w:rsid w:val="00982C86"/>
    <w:rsid w:val="009B0B69"/>
    <w:rsid w:val="009B2C16"/>
    <w:rsid w:val="009B3304"/>
    <w:rsid w:val="009B76B9"/>
    <w:rsid w:val="009C06B5"/>
    <w:rsid w:val="009C49BA"/>
    <w:rsid w:val="009C6438"/>
    <w:rsid w:val="009E1D21"/>
    <w:rsid w:val="009E43C4"/>
    <w:rsid w:val="009E4E96"/>
    <w:rsid w:val="009F380A"/>
    <w:rsid w:val="00A112EA"/>
    <w:rsid w:val="00A23842"/>
    <w:rsid w:val="00A2749A"/>
    <w:rsid w:val="00A307F6"/>
    <w:rsid w:val="00A51FE5"/>
    <w:rsid w:val="00A54EAB"/>
    <w:rsid w:val="00A760DB"/>
    <w:rsid w:val="00A80C74"/>
    <w:rsid w:val="00A862CF"/>
    <w:rsid w:val="00AA275E"/>
    <w:rsid w:val="00AB0AEB"/>
    <w:rsid w:val="00AB4F65"/>
    <w:rsid w:val="00AC0823"/>
    <w:rsid w:val="00AE6871"/>
    <w:rsid w:val="00B03184"/>
    <w:rsid w:val="00B1164F"/>
    <w:rsid w:val="00B20F69"/>
    <w:rsid w:val="00B2686E"/>
    <w:rsid w:val="00B27F79"/>
    <w:rsid w:val="00B319AA"/>
    <w:rsid w:val="00B32578"/>
    <w:rsid w:val="00B3658D"/>
    <w:rsid w:val="00B7393C"/>
    <w:rsid w:val="00B7709E"/>
    <w:rsid w:val="00B91CE8"/>
    <w:rsid w:val="00B922E3"/>
    <w:rsid w:val="00BA4CD5"/>
    <w:rsid w:val="00BB3214"/>
    <w:rsid w:val="00BD0EC4"/>
    <w:rsid w:val="00BD4036"/>
    <w:rsid w:val="00BD77E3"/>
    <w:rsid w:val="00BF274C"/>
    <w:rsid w:val="00BF397E"/>
    <w:rsid w:val="00BF7726"/>
    <w:rsid w:val="00C0027D"/>
    <w:rsid w:val="00C0763F"/>
    <w:rsid w:val="00C15958"/>
    <w:rsid w:val="00C272F8"/>
    <w:rsid w:val="00C31FB4"/>
    <w:rsid w:val="00C42B35"/>
    <w:rsid w:val="00C50E65"/>
    <w:rsid w:val="00C53983"/>
    <w:rsid w:val="00C66791"/>
    <w:rsid w:val="00C755F1"/>
    <w:rsid w:val="00C75F3A"/>
    <w:rsid w:val="00C77807"/>
    <w:rsid w:val="00C77E9A"/>
    <w:rsid w:val="00C80604"/>
    <w:rsid w:val="00C80B6F"/>
    <w:rsid w:val="00C900E8"/>
    <w:rsid w:val="00C91D65"/>
    <w:rsid w:val="00CA053B"/>
    <w:rsid w:val="00CA6D82"/>
    <w:rsid w:val="00CB37AA"/>
    <w:rsid w:val="00CC43E0"/>
    <w:rsid w:val="00CD6715"/>
    <w:rsid w:val="00CE0DAA"/>
    <w:rsid w:val="00CF29BD"/>
    <w:rsid w:val="00D0114D"/>
    <w:rsid w:val="00D15276"/>
    <w:rsid w:val="00D17F96"/>
    <w:rsid w:val="00D22D35"/>
    <w:rsid w:val="00D24BCF"/>
    <w:rsid w:val="00D34CF7"/>
    <w:rsid w:val="00D37A85"/>
    <w:rsid w:val="00D4212B"/>
    <w:rsid w:val="00D55B5B"/>
    <w:rsid w:val="00D75504"/>
    <w:rsid w:val="00D8109E"/>
    <w:rsid w:val="00D85F61"/>
    <w:rsid w:val="00D91030"/>
    <w:rsid w:val="00D93747"/>
    <w:rsid w:val="00DA4E75"/>
    <w:rsid w:val="00DB19CC"/>
    <w:rsid w:val="00DB55BD"/>
    <w:rsid w:val="00DC2D94"/>
    <w:rsid w:val="00DC42D2"/>
    <w:rsid w:val="00DC6EBF"/>
    <w:rsid w:val="00DE3900"/>
    <w:rsid w:val="00DE3A00"/>
    <w:rsid w:val="00DE465A"/>
    <w:rsid w:val="00DE7075"/>
    <w:rsid w:val="00DE7993"/>
    <w:rsid w:val="00E02870"/>
    <w:rsid w:val="00E05DDD"/>
    <w:rsid w:val="00E07874"/>
    <w:rsid w:val="00E245E6"/>
    <w:rsid w:val="00E309CE"/>
    <w:rsid w:val="00E31B80"/>
    <w:rsid w:val="00E42051"/>
    <w:rsid w:val="00E443FE"/>
    <w:rsid w:val="00E45565"/>
    <w:rsid w:val="00E47ECD"/>
    <w:rsid w:val="00E55119"/>
    <w:rsid w:val="00E55C5F"/>
    <w:rsid w:val="00E602F3"/>
    <w:rsid w:val="00E70B19"/>
    <w:rsid w:val="00E72E9B"/>
    <w:rsid w:val="00E767E0"/>
    <w:rsid w:val="00E77BC6"/>
    <w:rsid w:val="00E825D0"/>
    <w:rsid w:val="00E84889"/>
    <w:rsid w:val="00E95A9D"/>
    <w:rsid w:val="00EA54E5"/>
    <w:rsid w:val="00EB1A2B"/>
    <w:rsid w:val="00EB67B2"/>
    <w:rsid w:val="00EC1717"/>
    <w:rsid w:val="00ED1D29"/>
    <w:rsid w:val="00ED4D76"/>
    <w:rsid w:val="00EE3369"/>
    <w:rsid w:val="00EE50C3"/>
    <w:rsid w:val="00EF345B"/>
    <w:rsid w:val="00F0512E"/>
    <w:rsid w:val="00F07855"/>
    <w:rsid w:val="00F227B8"/>
    <w:rsid w:val="00F24029"/>
    <w:rsid w:val="00F2456A"/>
    <w:rsid w:val="00F32FB8"/>
    <w:rsid w:val="00F34983"/>
    <w:rsid w:val="00F40298"/>
    <w:rsid w:val="00F56457"/>
    <w:rsid w:val="00F65FB2"/>
    <w:rsid w:val="00F73272"/>
    <w:rsid w:val="00F73330"/>
    <w:rsid w:val="00F80FFC"/>
    <w:rsid w:val="00FA10F3"/>
    <w:rsid w:val="00FA20D4"/>
    <w:rsid w:val="00FB440F"/>
    <w:rsid w:val="00FC2475"/>
    <w:rsid w:val="00FC4915"/>
    <w:rsid w:val="00FD0717"/>
    <w:rsid w:val="00FD5885"/>
    <w:rsid w:val="00FD71D4"/>
    <w:rsid w:val="00FE3208"/>
    <w:rsid w:val="00FE6D20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10C39"/>
  <w15:chartTrackingRefBased/>
  <w15:docId w15:val="{2278B811-EC40-4558-9E6A-8DE167F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3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DEPARTMENTSTYLE">
    <w:name w:val="TT_DEPARTMENT_STYLE"/>
    <w:basedOn w:val="a"/>
    <w:link w:val="TTDEPARTMENTSTYLE0"/>
    <w:qFormat/>
    <w:rsid w:val="00534594"/>
    <w:pPr>
      <w:spacing w:line="240" w:lineRule="auto"/>
      <w:jc w:val="center"/>
    </w:pPr>
    <w:rPr>
      <w:rFonts w:ascii="Times New Roman" w:hAnsi="Times New Roman"/>
      <w:b/>
      <w:sz w:val="24"/>
    </w:rPr>
  </w:style>
  <w:style w:type="table" w:styleId="a3">
    <w:name w:val="Table Grid"/>
    <w:basedOn w:val="a1"/>
    <w:uiPriority w:val="59"/>
    <w:rsid w:val="000B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DEPARTMENTSTYLE0">
    <w:name w:val="TT_DEPARTMENT_STYLE Знак"/>
    <w:basedOn w:val="a0"/>
    <w:link w:val="TTDEPARTMENTSTYLE"/>
    <w:rsid w:val="00534594"/>
    <w:rPr>
      <w:rFonts w:ascii="Times New Roman" w:hAnsi="Times New Roman"/>
      <w:b/>
      <w:sz w:val="24"/>
    </w:rPr>
  </w:style>
  <w:style w:type="paragraph" w:customStyle="1" w:styleId="TTAPFULLPROGRAMNAMESTYLE">
    <w:name w:val="TT_AP_FULL_PROGRAM_NAME_STYLE"/>
    <w:basedOn w:val="TTDEPARTMENTSTYLE"/>
    <w:link w:val="TTAPFULLPROGRAMNAMESTYLE0"/>
    <w:qFormat/>
    <w:rsid w:val="00E309CE"/>
    <w:pPr>
      <w:spacing w:before="120"/>
    </w:pPr>
    <w:rPr>
      <w:rFonts w:cs="Arial"/>
      <w:b w:val="0"/>
      <w:szCs w:val="27"/>
      <w:shd w:val="clear" w:color="auto" w:fill="FFFFFF"/>
    </w:rPr>
  </w:style>
  <w:style w:type="paragraph" w:customStyle="1" w:styleId="TTAPDEFAULT">
    <w:name w:val="TT_AP_DEFAULT"/>
    <w:qFormat/>
    <w:rsid w:val="00930D51"/>
    <w:pPr>
      <w:spacing w:before="120" w:after="120"/>
    </w:pPr>
    <w:rPr>
      <w:rFonts w:ascii="Times New Roman" w:hAnsi="Times New Roman"/>
      <w:sz w:val="24"/>
      <w:lang w:val="en-US"/>
    </w:rPr>
  </w:style>
  <w:style w:type="character" w:customStyle="1" w:styleId="TTAPFULLPROGRAMNAMESTYLE0">
    <w:name w:val="TT_AP_FULL_PROGRAM_NAME_STYLE Знак"/>
    <w:basedOn w:val="TTDEPARTMENTSTYLE0"/>
    <w:link w:val="TTAPFULLPROGRAMNAMESTYLE"/>
    <w:rsid w:val="00E309CE"/>
    <w:rPr>
      <w:rFonts w:ascii="Times New Roman" w:hAnsi="Times New Roman" w:cs="Arial"/>
      <w:b w:val="0"/>
      <w:sz w:val="24"/>
      <w:szCs w:val="27"/>
    </w:rPr>
  </w:style>
  <w:style w:type="paragraph" w:customStyle="1" w:styleId="TTTITLE">
    <w:name w:val="TT_TITLE"/>
    <w:next w:val="TTSUBTITLE"/>
    <w:link w:val="TTTITLE0"/>
    <w:qFormat/>
    <w:rsid w:val="00812782"/>
    <w:pPr>
      <w:pageBreakBefore/>
      <w:numPr>
        <w:numId w:val="2"/>
      </w:numPr>
      <w:spacing w:before="480" w:after="480" w:line="240" w:lineRule="auto"/>
      <w:jc w:val="center"/>
    </w:pPr>
    <w:rPr>
      <w:rFonts w:ascii="Times New Roman" w:hAnsi="Times New Roman" w:cs="Arial"/>
      <w:b/>
      <w:caps/>
      <w:sz w:val="24"/>
      <w:szCs w:val="27"/>
      <w:shd w:val="clear" w:color="auto" w:fill="FFFFFF"/>
    </w:rPr>
  </w:style>
  <w:style w:type="paragraph" w:customStyle="1" w:styleId="TTSUBTITLE">
    <w:name w:val="TT_SUBTITLE"/>
    <w:link w:val="TTSUBTITLE0"/>
    <w:qFormat/>
    <w:rsid w:val="002C49D4"/>
    <w:pPr>
      <w:numPr>
        <w:ilvl w:val="1"/>
        <w:numId w:val="2"/>
      </w:numPr>
      <w:spacing w:before="600" w:after="600" w:line="360" w:lineRule="auto"/>
    </w:pPr>
    <w:rPr>
      <w:rFonts w:ascii="Times New Roman" w:hAnsi="Times New Roman" w:cs="Arial"/>
      <w:b/>
      <w:sz w:val="24"/>
      <w:szCs w:val="27"/>
      <w:shd w:val="clear" w:color="auto" w:fill="FFFFFF"/>
    </w:rPr>
  </w:style>
  <w:style w:type="character" w:customStyle="1" w:styleId="TTTITLE0">
    <w:name w:val="TT_TITLE Знак"/>
    <w:basedOn w:val="TTAPFULLPROGRAMNAMESTYLE0"/>
    <w:link w:val="TTTITLE"/>
    <w:rsid w:val="00812782"/>
    <w:rPr>
      <w:rFonts w:ascii="Times New Roman" w:hAnsi="Times New Roman" w:cs="Arial"/>
      <w:b/>
      <w:caps/>
      <w:sz w:val="24"/>
      <w:szCs w:val="27"/>
    </w:rPr>
  </w:style>
  <w:style w:type="character" w:customStyle="1" w:styleId="10">
    <w:name w:val="Заголовок 1 Знак"/>
    <w:basedOn w:val="a0"/>
    <w:link w:val="1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SUBTITLE0">
    <w:name w:val="TT_SUBTITLE Знак"/>
    <w:basedOn w:val="TTTITLE0"/>
    <w:link w:val="TTSUBTITLE"/>
    <w:rsid w:val="002C49D4"/>
    <w:rPr>
      <w:rFonts w:ascii="Times New Roman" w:hAnsi="Times New Roman" w:cs="Arial"/>
      <w:b/>
      <w:caps w:val="0"/>
      <w:sz w:val="24"/>
      <w:szCs w:val="27"/>
    </w:rPr>
  </w:style>
  <w:style w:type="character" w:customStyle="1" w:styleId="20">
    <w:name w:val="Заголовок 2 Знак"/>
    <w:basedOn w:val="a0"/>
    <w:link w:val="2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7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3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473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473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473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CLAUSE">
    <w:name w:val="TT_CLAUSE"/>
    <w:link w:val="TTCLAUSE0"/>
    <w:qFormat/>
    <w:rsid w:val="00B7709E"/>
    <w:pPr>
      <w:numPr>
        <w:ilvl w:val="2"/>
        <w:numId w:val="2"/>
      </w:numPr>
      <w:spacing w:before="600" w:after="600"/>
      <w:ind w:left="0" w:firstLine="567"/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paragraph" w:customStyle="1" w:styleId="TTSUBCLAUSE">
    <w:name w:val="TT_SUBCLAUSE"/>
    <w:link w:val="TTSUBCLAUSE0"/>
    <w:qFormat/>
    <w:rsid w:val="002C49D4"/>
    <w:pPr>
      <w:numPr>
        <w:ilvl w:val="3"/>
        <w:numId w:val="2"/>
      </w:numPr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character" w:customStyle="1" w:styleId="TTCLAUSE0">
    <w:name w:val="TT_CLAUSE Знак"/>
    <w:basedOn w:val="TTTITLE0"/>
    <w:link w:val="TTCLAUSE"/>
    <w:rsid w:val="00B7709E"/>
    <w:rPr>
      <w:rFonts w:ascii="Times New Roman" w:hAnsi="Times New Roman" w:cs="Arial"/>
      <w:b/>
      <w:caps w:val="0"/>
      <w:sz w:val="24"/>
      <w:szCs w:val="27"/>
      <w:lang w:val="en-TT"/>
    </w:rPr>
  </w:style>
  <w:style w:type="paragraph" w:customStyle="1" w:styleId="TTTEXT">
    <w:name w:val="TT_TEXT"/>
    <w:link w:val="TTTEXT0"/>
    <w:qFormat/>
    <w:rsid w:val="002C49D4"/>
    <w:pPr>
      <w:spacing w:after="0" w:line="360" w:lineRule="auto"/>
      <w:ind w:firstLine="567"/>
      <w:jc w:val="both"/>
    </w:pPr>
    <w:rPr>
      <w:rFonts w:ascii="Times New Roman" w:hAnsi="Times New Roman" w:cs="Arial"/>
      <w:sz w:val="24"/>
      <w:szCs w:val="27"/>
      <w:shd w:val="clear" w:color="auto" w:fill="FFFFFF"/>
    </w:rPr>
  </w:style>
  <w:style w:type="character" w:customStyle="1" w:styleId="TTSUBCLAUSE0">
    <w:name w:val="TT_SUBCLAUSE Знак"/>
    <w:basedOn w:val="TTTITLE0"/>
    <w:link w:val="TTSUBCLAUSE"/>
    <w:rsid w:val="002C49D4"/>
    <w:rPr>
      <w:rFonts w:ascii="Times New Roman" w:hAnsi="Times New Roman" w:cs="Arial"/>
      <w:b/>
      <w:caps w:val="0"/>
      <w:sz w:val="24"/>
      <w:szCs w:val="27"/>
      <w:lang w:val="en-TT"/>
    </w:rPr>
  </w:style>
  <w:style w:type="character" w:customStyle="1" w:styleId="TTTEXT0">
    <w:name w:val="TT_TEXT Знак"/>
    <w:basedOn w:val="TTSUBTITLE0"/>
    <w:link w:val="TTTEXT"/>
    <w:rsid w:val="002C49D4"/>
    <w:rPr>
      <w:rFonts w:ascii="Times New Roman" w:hAnsi="Times New Roman" w:cs="Arial"/>
      <w:b w:val="0"/>
      <w:caps w:val="0"/>
      <w:sz w:val="24"/>
      <w:szCs w:val="27"/>
    </w:rPr>
  </w:style>
  <w:style w:type="paragraph" w:customStyle="1" w:styleId="TTTITLENONUMBER">
    <w:name w:val="TT_TITLE_NO_NUMBER"/>
    <w:basedOn w:val="TTAPFULLPROGRAMNAMESTYLE"/>
    <w:link w:val="TTTITLENONUMBER0"/>
    <w:qFormat/>
    <w:rsid w:val="00DE7993"/>
    <w:pPr>
      <w:pageBreakBefore/>
    </w:pPr>
    <w:rPr>
      <w:b/>
      <w:caps/>
    </w:rPr>
  </w:style>
  <w:style w:type="character" w:customStyle="1" w:styleId="TTTITLENONUMBER0">
    <w:name w:val="TT_TITLE_NO_NUMBER Знак"/>
    <w:basedOn w:val="TTAPFULLPROGRAMNAMESTYLE0"/>
    <w:link w:val="TTTITLENONUMBER"/>
    <w:rsid w:val="00DE7993"/>
    <w:rPr>
      <w:rFonts w:ascii="Times New Roman" w:hAnsi="Times New Roman" w:cs="Arial"/>
      <w:b/>
      <w:caps/>
      <w:sz w:val="24"/>
      <w:szCs w:val="27"/>
    </w:rPr>
  </w:style>
  <w:style w:type="paragraph" w:styleId="a4">
    <w:name w:val="TOC Heading"/>
    <w:basedOn w:val="1"/>
    <w:next w:val="a"/>
    <w:uiPriority w:val="39"/>
    <w:unhideWhenUsed/>
    <w:qFormat/>
    <w:rsid w:val="00296B31"/>
    <w:pPr>
      <w:numPr>
        <w:numId w:val="0"/>
      </w:numPr>
      <w:outlineLvl w:val="9"/>
    </w:pPr>
    <w:rPr>
      <w:lang w:eastAsia="ru-RU"/>
    </w:rPr>
  </w:style>
  <w:style w:type="paragraph" w:styleId="11">
    <w:name w:val="toc 1"/>
    <w:aliases w:val="TT_CONT_TITLE"/>
    <w:basedOn w:val="a"/>
    <w:next w:val="a"/>
    <w:autoRedefine/>
    <w:uiPriority w:val="39"/>
    <w:unhideWhenUsed/>
    <w:rsid w:val="00D0114D"/>
    <w:pPr>
      <w:tabs>
        <w:tab w:val="left" w:pos="440"/>
        <w:tab w:val="right" w:leader="dot" w:pos="10195"/>
      </w:tabs>
      <w:spacing w:before="120" w:after="120"/>
      <w:pPrChange w:id="0" w:author="Артемий Дадыков" w:date="2024-02-15T21:00:00Z">
        <w:pPr>
          <w:tabs>
            <w:tab w:val="left" w:pos="440"/>
            <w:tab w:val="right" w:leader="dot" w:pos="10195"/>
          </w:tabs>
          <w:spacing w:before="120" w:after="120" w:line="259" w:lineRule="auto"/>
        </w:pPr>
      </w:pPrChange>
    </w:pPr>
    <w:rPr>
      <w:rFonts w:ascii="Times New Roman" w:hAnsi="Times New Roman"/>
      <w:bCs/>
      <w:caps/>
      <w:sz w:val="24"/>
      <w:szCs w:val="20"/>
      <w:rPrChange w:id="0" w:author="Артемий Дадыков" w:date="2024-02-15T21:00:00Z">
        <w:rPr>
          <w:rFonts w:eastAsiaTheme="minorHAnsi" w:cstheme="minorBidi"/>
          <w:bCs/>
          <w:caps/>
          <w:sz w:val="24"/>
          <w:lang w:val="ru-RU" w:eastAsia="en-US" w:bidi="ar-SA"/>
        </w:rPr>
      </w:rPrChange>
    </w:rPr>
  </w:style>
  <w:style w:type="paragraph" w:styleId="21">
    <w:name w:val="toc 2"/>
    <w:aliases w:val="TT_CONT_SUBTITLE"/>
    <w:basedOn w:val="a"/>
    <w:next w:val="a"/>
    <w:autoRedefine/>
    <w:uiPriority w:val="39"/>
    <w:unhideWhenUsed/>
    <w:rsid w:val="008E437E"/>
    <w:pPr>
      <w:spacing w:before="120" w:after="0"/>
    </w:pPr>
    <w:rPr>
      <w:rFonts w:ascii="Times New Roman" w:hAnsi="Times New Roman"/>
      <w:iCs/>
      <w:sz w:val="24"/>
      <w:szCs w:val="20"/>
    </w:rPr>
  </w:style>
  <w:style w:type="paragraph" w:styleId="31">
    <w:name w:val="toc 3"/>
    <w:aliases w:val="TT_CONT_3"/>
    <w:basedOn w:val="a"/>
    <w:next w:val="a"/>
    <w:autoRedefine/>
    <w:uiPriority w:val="39"/>
    <w:unhideWhenUsed/>
    <w:rsid w:val="00812782"/>
    <w:pPr>
      <w:spacing w:before="120" w:after="120"/>
    </w:pPr>
    <w:rPr>
      <w:rFonts w:ascii="Times New Roman" w:hAnsi="Times New Roman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96B31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96B31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96B31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96B31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96B31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96B31"/>
    <w:pPr>
      <w:spacing w:after="0"/>
      <w:ind w:left="176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BD77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A00"/>
  </w:style>
  <w:style w:type="paragraph" w:styleId="a8">
    <w:name w:val="footer"/>
    <w:basedOn w:val="a"/>
    <w:link w:val="a9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A00"/>
  </w:style>
  <w:style w:type="character" w:styleId="aa">
    <w:name w:val="FollowedHyperlink"/>
    <w:basedOn w:val="a0"/>
    <w:uiPriority w:val="99"/>
    <w:semiHidden/>
    <w:unhideWhenUsed/>
    <w:rsid w:val="00C53983"/>
    <w:rPr>
      <w:color w:val="954F72" w:themeColor="followedHyperlink"/>
      <w:u w:val="single"/>
    </w:rPr>
  </w:style>
  <w:style w:type="paragraph" w:customStyle="1" w:styleId="TTENUM">
    <w:name w:val="TT_ENUM"/>
    <w:basedOn w:val="TTTEXT"/>
    <w:link w:val="TTENUM0"/>
    <w:qFormat/>
    <w:rsid w:val="003D779E"/>
    <w:pPr>
      <w:numPr>
        <w:numId w:val="3"/>
      </w:numPr>
      <w:ind w:firstLine="567"/>
    </w:pPr>
  </w:style>
  <w:style w:type="paragraph" w:customStyle="1" w:styleId="TTENUMD">
    <w:name w:val="TT_ENUM_D"/>
    <w:basedOn w:val="TTTEXT"/>
    <w:link w:val="TTENUMD0"/>
    <w:qFormat/>
    <w:rsid w:val="00D17F96"/>
    <w:pPr>
      <w:numPr>
        <w:numId w:val="4"/>
      </w:numPr>
      <w:ind w:left="0" w:firstLine="567"/>
    </w:pPr>
  </w:style>
  <w:style w:type="character" w:customStyle="1" w:styleId="TTENUM0">
    <w:name w:val="TT_ENUM Знак"/>
    <w:basedOn w:val="TTTEXT0"/>
    <w:link w:val="TTENUM"/>
    <w:rsid w:val="003D779E"/>
    <w:rPr>
      <w:rFonts w:ascii="Times New Roman" w:hAnsi="Times New Roman" w:cs="Arial"/>
      <w:b w:val="0"/>
      <w:caps w:val="0"/>
      <w:sz w:val="24"/>
      <w:szCs w:val="27"/>
    </w:rPr>
  </w:style>
  <w:style w:type="paragraph" w:styleId="ab">
    <w:name w:val="List Paragraph"/>
    <w:basedOn w:val="a"/>
    <w:uiPriority w:val="34"/>
    <w:qFormat/>
    <w:rsid w:val="001B1BE1"/>
    <w:pPr>
      <w:ind w:left="720"/>
      <w:contextualSpacing/>
    </w:pPr>
  </w:style>
  <w:style w:type="character" w:customStyle="1" w:styleId="TTENUMD0">
    <w:name w:val="TT_ENUM_D Знак"/>
    <w:basedOn w:val="TTTEXT0"/>
    <w:link w:val="TTENUMD"/>
    <w:rsid w:val="00D17F96"/>
    <w:rPr>
      <w:rFonts w:ascii="Times New Roman" w:hAnsi="Times New Roman" w:cs="Arial"/>
      <w:b w:val="0"/>
      <w:caps w:val="0"/>
      <w:sz w:val="24"/>
      <w:szCs w:val="27"/>
    </w:rPr>
  </w:style>
  <w:style w:type="character" w:styleId="ac">
    <w:name w:val="Unresolved Mention"/>
    <w:basedOn w:val="a0"/>
    <w:uiPriority w:val="99"/>
    <w:semiHidden/>
    <w:unhideWhenUsed/>
    <w:rsid w:val="008634C3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FD58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annotation reference"/>
    <w:basedOn w:val="a0"/>
    <w:uiPriority w:val="99"/>
    <w:semiHidden/>
    <w:unhideWhenUsed/>
    <w:rsid w:val="00B20F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F6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F6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F6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F69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447D4"/>
    <w:pPr>
      <w:spacing w:after="0" w:line="240" w:lineRule="auto"/>
    </w:pPr>
  </w:style>
  <w:style w:type="table" w:customStyle="1" w:styleId="TableStyle">
    <w:name w:val="TableStyle"/>
    <w:basedOn w:val="a1"/>
    <w:uiPriority w:val="99"/>
    <w:rsid w:val="00FD588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69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39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9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9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6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2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3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91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96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9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8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9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960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5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4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9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2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7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81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84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3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310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237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9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0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88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3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03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2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23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8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78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9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7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3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3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3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43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83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2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9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174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5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12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2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3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34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8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0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1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52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59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89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2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6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7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5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13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22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78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938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8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6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8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9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7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5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48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3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8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3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08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15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8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033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69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2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9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26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8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1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26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0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29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8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4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5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6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6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2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291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661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9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0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81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39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93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41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349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7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054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00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3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93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63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34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9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595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173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3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5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1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0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41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642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9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4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913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5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1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6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8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28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519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10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54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4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7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9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pypi.org/project/pytesseract/" TargetMode="External"/><Relationship Id="rId18" Type="http://schemas.openxmlformats.org/officeDocument/2006/relationships/hyperlink" Target="https://stepik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www.postgresql.org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reactnative.dev/" TargetMode="External"/><Relationship Id="rId20" Type="http://schemas.openxmlformats.org/officeDocument/2006/relationships/hyperlink" Target="https://photomath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avaScript" TargetMode="External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s://edu.google.com/workspace-for-education/classro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fastapi.tiangolo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491-C2FC-422E-999C-E618443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4530</Words>
  <Characters>25824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</dc:creator>
  <cp:keywords/>
  <dc:description/>
  <cp:lastModifiedBy>art</cp:lastModifiedBy>
  <cp:revision>2</cp:revision>
  <cp:lastPrinted>2024-02-01T14:19:00Z</cp:lastPrinted>
  <dcterms:created xsi:type="dcterms:W3CDTF">2024-02-24T16:01:00Z</dcterms:created>
  <dcterms:modified xsi:type="dcterms:W3CDTF">2024-02-24T16:01:00Z</dcterms:modified>
</cp:coreProperties>
</file>